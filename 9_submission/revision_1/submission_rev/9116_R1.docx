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E93" w14:textId="0F7847FC" w:rsidR="00FC55A2" w:rsidRPr="006514CB" w:rsidRDefault="001F46C0" w:rsidP="00484841">
      <w:pPr>
        <w:pStyle w:val="Ttulo11"/>
        <w:spacing w:line="276" w:lineRule="auto"/>
        <w:jc w:val="both"/>
        <w:rPr>
          <w:rFonts w:ascii="Times New Roman" w:hAnsi="Times New Roman" w:cs="Times New Roman"/>
          <w:color w:val="auto"/>
          <w:lang w:val="en-GB"/>
        </w:rPr>
      </w:pPr>
      <w:bookmarkStart w:id="0" w:name="phenology-of-flora-of-mediterranean-high"/>
      <w:bookmarkEnd w:id="0"/>
      <w:r>
        <w:rPr>
          <w:rFonts w:ascii="Times New Roman" w:hAnsi="Times New Roman" w:cs="Times New Roman"/>
          <w:color w:val="auto"/>
          <w:lang w:val="en-GB"/>
        </w:rPr>
        <w:t xml:space="preserve">Dataset of </w:t>
      </w:r>
      <w:r w:rsidR="004A68E5" w:rsidRPr="006514CB">
        <w:rPr>
          <w:rFonts w:ascii="Times New Roman" w:hAnsi="Times New Roman" w:cs="Times New Roman"/>
          <w:color w:val="auto"/>
          <w:lang w:val="en-GB"/>
        </w:rPr>
        <w:t xml:space="preserve">Phenology </w:t>
      </w:r>
      <w:r w:rsidR="004A68E5" w:rsidRPr="006514CB">
        <w:rPr>
          <w:rFonts w:ascii="Times New Roman" w:eastAsiaTheme="minorHAnsi" w:hAnsi="Times New Roman" w:cs="Times New Roman"/>
          <w:bCs w:val="0"/>
          <w:color w:val="auto"/>
        </w:rPr>
        <w:t xml:space="preserve">of </w:t>
      </w:r>
      <w:r w:rsidR="004A68E5" w:rsidRPr="006514CB">
        <w:rPr>
          <w:rFonts w:ascii="Times New Roman" w:hAnsi="Times New Roman" w:cs="Times New Roman"/>
          <w:color w:val="auto"/>
          <w:lang w:val="en-GB"/>
        </w:rPr>
        <w:t>Mediterranean high-mountain meadow</w:t>
      </w:r>
      <w:r w:rsidR="00797B6D" w:rsidRPr="006514CB">
        <w:rPr>
          <w:rFonts w:ascii="Times New Roman" w:hAnsi="Times New Roman" w:cs="Times New Roman"/>
          <w:color w:val="auto"/>
          <w:lang w:val="en-GB"/>
        </w:rPr>
        <w:t>s</w:t>
      </w:r>
      <w:r w:rsidR="004A68E5" w:rsidRPr="006514CB">
        <w:rPr>
          <w:rFonts w:ascii="Times New Roman" w:hAnsi="Times New Roman" w:cs="Times New Roman"/>
          <w:color w:val="auto"/>
          <w:lang w:val="en-GB"/>
        </w:rPr>
        <w:t xml:space="preserve"> flora (Sierra Nevada, Spain)</w:t>
      </w:r>
    </w:p>
    <w:p w14:paraId="63BB270D"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b/>
          <w:lang w:val="es-ES"/>
        </w:rPr>
        <w:t>Pérez-Luque, AJ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Pr="006514CB">
        <w:rPr>
          <w:rFonts w:ascii="Times New Roman" w:hAnsi="Times New Roman" w:cs="Times New Roman"/>
          <w:b/>
          <w:lang w:val="es-ES"/>
        </w:rPr>
        <w:t>Sánchez-Rojas, CP</w:t>
      </w: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w:t>
      </w:r>
      <w:r w:rsidRPr="006514CB">
        <w:rPr>
          <w:rFonts w:ascii="Times New Roman" w:hAnsi="Times New Roman" w:cs="Times New Roman"/>
          <w:b/>
          <w:lang w:val="es-ES"/>
        </w:rPr>
        <w:t>Zamora, R</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r w:rsidR="00797B6D" w:rsidRPr="006514CB">
        <w:rPr>
          <w:rFonts w:ascii="Times New Roman" w:hAnsi="Times New Roman" w:cs="Times New Roman"/>
          <w:b/>
          <w:lang w:val="es-ES"/>
        </w:rPr>
        <w:t>Pérez-Pérez, R</w:t>
      </w:r>
      <w:r w:rsidR="00797B6D" w:rsidRPr="006514CB">
        <w:rPr>
          <w:rFonts w:ascii="Times New Roman" w:hAnsi="Times New Roman" w:cs="Times New Roman"/>
          <w:vertAlign w:val="superscript"/>
          <w:lang w:val="es-ES"/>
        </w:rPr>
        <w:t>(1,2)</w:t>
      </w:r>
      <w:r w:rsidR="00797B6D" w:rsidRPr="006514CB">
        <w:rPr>
          <w:rFonts w:ascii="Times New Roman" w:hAnsi="Times New Roman" w:cs="Times New Roman"/>
          <w:lang w:val="es-ES"/>
        </w:rPr>
        <w:t xml:space="preserve">; </w:t>
      </w:r>
      <w:r w:rsidR="00797B6D" w:rsidRPr="006514CB">
        <w:rPr>
          <w:rFonts w:ascii="Times New Roman" w:hAnsi="Times New Roman" w:cs="Times New Roman"/>
          <w:b/>
          <w:lang w:val="es-ES"/>
        </w:rPr>
        <w:t>B</w:t>
      </w:r>
      <w:r w:rsidRPr="006514CB">
        <w:rPr>
          <w:rFonts w:ascii="Times New Roman" w:hAnsi="Times New Roman" w:cs="Times New Roman"/>
          <w:b/>
          <w:lang w:val="es-ES"/>
        </w:rPr>
        <w:t>onet, FJ</w:t>
      </w:r>
      <w:r w:rsidRPr="006514CB">
        <w:rPr>
          <w:rFonts w:ascii="Times New Roman" w:hAnsi="Times New Roman" w:cs="Times New Roman"/>
          <w:vertAlign w:val="superscript"/>
          <w:lang w:val="es-ES"/>
        </w:rPr>
        <w:t>(1,2)</w:t>
      </w:r>
      <w:r w:rsidRPr="006514CB">
        <w:rPr>
          <w:rFonts w:ascii="Times New Roman" w:hAnsi="Times New Roman" w:cs="Times New Roman"/>
          <w:lang w:val="es-ES"/>
        </w:rPr>
        <w:t xml:space="preserve">. </w:t>
      </w:r>
    </w:p>
    <w:p w14:paraId="1DD5FBE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1</w:t>
      </w:r>
      <w:r w:rsidRPr="006514CB">
        <w:rPr>
          <w:rFonts w:ascii="Times New Roman" w:hAnsi="Times New Roman" w:cs="Times New Roman"/>
          <w:lang w:val="es-ES"/>
        </w:rPr>
        <w:t xml:space="preserve"> Laboratorio de Ecología (</w:t>
      </w:r>
      <w:proofErr w:type="spellStart"/>
      <w:r w:rsidRPr="006514CB">
        <w:rPr>
          <w:rFonts w:ascii="Times New Roman" w:hAnsi="Times New Roman" w:cs="Times New Roman"/>
          <w:lang w:val="es-ES"/>
        </w:rPr>
        <w:t>iEcolab</w:t>
      </w:r>
      <w:proofErr w:type="spellEnd"/>
      <w:r w:rsidRPr="006514CB">
        <w:rPr>
          <w:rFonts w:ascii="Times New Roman" w:hAnsi="Times New Roman" w:cs="Times New Roman"/>
          <w:lang w:val="es-ES"/>
        </w:rPr>
        <w:t xml:space="preserve">), Instituto Interuniversitario de Investigación del Sistema Tierra en Andalucía (CEAMA), Universidad de Granada, Avenida del Mediterráneo s/n, 18006, Granada,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352DD97C"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 xml:space="preserve">2 </w:t>
      </w:r>
      <w:r w:rsidRPr="006514CB">
        <w:rPr>
          <w:rFonts w:ascii="Times New Roman" w:hAnsi="Times New Roman" w:cs="Times New Roman"/>
          <w:lang w:val="es-ES"/>
        </w:rPr>
        <w:t xml:space="preserve">Grupo de Ecología Terrestre, Departamento de Ecología, Universidad de Granada, Facultad de Ciencias, Campus de </w:t>
      </w:r>
      <w:proofErr w:type="spellStart"/>
      <w:r w:rsidRPr="006514CB">
        <w:rPr>
          <w:rFonts w:ascii="Times New Roman" w:hAnsi="Times New Roman" w:cs="Times New Roman"/>
          <w:lang w:val="es-ES"/>
        </w:rPr>
        <w:t>Fuentenueva</w:t>
      </w:r>
      <w:proofErr w:type="spellEnd"/>
      <w:r w:rsidRPr="006514CB">
        <w:rPr>
          <w:rFonts w:ascii="Times New Roman" w:hAnsi="Times New Roman" w:cs="Times New Roman"/>
          <w:lang w:val="es-ES"/>
        </w:rPr>
        <w:t xml:space="preserve"> s/n, 18071, Granada, </w:t>
      </w:r>
      <w:proofErr w:type="spellStart"/>
      <w:r w:rsidRPr="006514CB">
        <w:rPr>
          <w:rFonts w:ascii="Times New Roman" w:hAnsi="Times New Roman" w:cs="Times New Roman"/>
          <w:lang w:val="es-ES"/>
        </w:rPr>
        <w:t>Spain</w:t>
      </w:r>
      <w:proofErr w:type="spellEnd"/>
    </w:p>
    <w:p w14:paraId="3AFD3A98"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vertAlign w:val="superscript"/>
          <w:lang w:val="es-ES"/>
        </w:rPr>
        <w:t>3</w:t>
      </w:r>
      <w:r w:rsidRPr="006514CB">
        <w:rPr>
          <w:rFonts w:ascii="Times New Roman" w:hAnsi="Times New Roman" w:cs="Times New Roman"/>
          <w:lang w:val="es-ES"/>
        </w:rPr>
        <w:t xml:space="preserve"> Agencia de Medio Ambiente y Agua de Andalucía. Consejería de Medio Ambiente y Ordenación del Territorio. Junta de Andalucía, C/ Joaquina </w:t>
      </w:r>
      <w:proofErr w:type="spellStart"/>
      <w:r w:rsidRPr="006514CB">
        <w:rPr>
          <w:rFonts w:ascii="Times New Roman" w:hAnsi="Times New Roman" w:cs="Times New Roman"/>
          <w:lang w:val="es-ES"/>
        </w:rPr>
        <w:t>Egüaras</w:t>
      </w:r>
      <w:proofErr w:type="spellEnd"/>
      <w:r w:rsidRPr="006514CB">
        <w:rPr>
          <w:rFonts w:ascii="Times New Roman" w:hAnsi="Times New Roman" w:cs="Times New Roman"/>
          <w:lang w:val="es-ES"/>
        </w:rPr>
        <w:t xml:space="preserve">, 10, 18003, Granada, </w:t>
      </w:r>
      <w:proofErr w:type="spellStart"/>
      <w:r w:rsidRPr="006514CB">
        <w:rPr>
          <w:rFonts w:ascii="Times New Roman" w:hAnsi="Times New Roman" w:cs="Times New Roman"/>
          <w:lang w:val="es-ES"/>
        </w:rPr>
        <w:t>Spain</w:t>
      </w:r>
      <w:proofErr w:type="spellEnd"/>
    </w:p>
    <w:p w14:paraId="1FBDBD2D"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1" w:name="corresponding-authors"/>
      <w:bookmarkEnd w:id="1"/>
      <w:proofErr w:type="spellStart"/>
      <w:r w:rsidRPr="006514CB">
        <w:rPr>
          <w:rFonts w:ascii="Times New Roman" w:hAnsi="Times New Roman" w:cs="Times New Roman"/>
          <w:color w:val="auto"/>
          <w:lang w:val="es-ES"/>
        </w:rPr>
        <w:t>Corresponding</w:t>
      </w:r>
      <w:proofErr w:type="spellEnd"/>
      <w:r w:rsidRPr="006514CB">
        <w:rPr>
          <w:rFonts w:ascii="Times New Roman" w:hAnsi="Times New Roman" w:cs="Times New Roman"/>
          <w:color w:val="auto"/>
          <w:lang w:val="es-ES"/>
        </w:rPr>
        <w:t xml:space="preserve"> </w:t>
      </w:r>
      <w:proofErr w:type="spellStart"/>
      <w:r w:rsidRPr="006514CB">
        <w:rPr>
          <w:rFonts w:ascii="Times New Roman" w:hAnsi="Times New Roman" w:cs="Times New Roman"/>
          <w:color w:val="auto"/>
          <w:lang w:val="es-ES"/>
        </w:rPr>
        <w:t>author</w:t>
      </w:r>
      <w:proofErr w:type="spellEnd"/>
      <w:r w:rsidRPr="006514CB">
        <w:rPr>
          <w:rFonts w:ascii="Times New Roman" w:hAnsi="Times New Roman" w:cs="Times New Roman"/>
          <w:color w:val="auto"/>
          <w:lang w:val="es-ES"/>
        </w:rPr>
        <w:t>(s):</w:t>
      </w:r>
    </w:p>
    <w:p w14:paraId="4D0F26A9" w14:textId="77777777" w:rsidR="00FC55A2"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Antonio Jesús Pérez-Luque (</w:t>
      </w:r>
      <w:hyperlink r:id="rId7">
        <w:r w:rsidRPr="006514CB">
          <w:rPr>
            <w:rStyle w:val="Link"/>
            <w:rFonts w:ascii="Times New Roman" w:hAnsi="Times New Roman" w:cs="Times New Roman"/>
            <w:color w:val="auto"/>
            <w:lang w:val="es-ES"/>
          </w:rPr>
          <w:t>ajperez@ugr.es</w:t>
        </w:r>
      </w:hyperlink>
      <w:r w:rsidRPr="006514CB">
        <w:rPr>
          <w:rFonts w:ascii="Times New Roman" w:hAnsi="Times New Roman" w:cs="Times New Roman"/>
          <w:lang w:val="es-ES"/>
        </w:rPr>
        <w:t>), Cristina Patricia Sánchez-Rojas (</w:t>
      </w:r>
      <w:hyperlink r:id="rId8">
        <w:r w:rsidRPr="006514CB">
          <w:rPr>
            <w:rStyle w:val="Link"/>
            <w:rFonts w:ascii="Times New Roman" w:hAnsi="Times New Roman" w:cs="Times New Roman"/>
            <w:color w:val="auto"/>
            <w:lang w:val="es-ES"/>
          </w:rPr>
          <w:t>cpsanchez@agenciamedioambienteyagua.es</w:t>
        </w:r>
      </w:hyperlink>
      <w:r w:rsidRPr="006514CB">
        <w:rPr>
          <w:rFonts w:ascii="Times New Roman" w:hAnsi="Times New Roman" w:cs="Times New Roman"/>
          <w:lang w:val="es-ES"/>
        </w:rPr>
        <w:t>)</w:t>
      </w:r>
    </w:p>
    <w:p w14:paraId="594B0DE4"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Received {date}; </w:t>
      </w:r>
      <w:proofErr w:type="gramStart"/>
      <w:r w:rsidRPr="006514CB">
        <w:rPr>
          <w:rFonts w:ascii="Times New Roman" w:hAnsi="Times New Roman" w:cs="Times New Roman"/>
          <w:lang w:val="en-GB"/>
        </w:rPr>
        <w:t>Revised</w:t>
      </w:r>
      <w:proofErr w:type="gramEnd"/>
      <w:r w:rsidRPr="006514CB">
        <w:rPr>
          <w:rFonts w:ascii="Times New Roman" w:hAnsi="Times New Roman" w:cs="Times New Roman"/>
          <w:lang w:val="en-GB"/>
        </w:rPr>
        <w:t xml:space="preserve"> {date}; Accepted {date}; Published {date}</w:t>
      </w:r>
    </w:p>
    <w:p w14:paraId="2F60BE4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 w:name="citation"/>
      <w:bookmarkEnd w:id="2"/>
      <w:r w:rsidRPr="006514CB">
        <w:rPr>
          <w:rFonts w:ascii="Times New Roman" w:hAnsi="Times New Roman" w:cs="Times New Roman"/>
          <w:color w:val="auto"/>
          <w:lang w:val="en-GB"/>
        </w:rPr>
        <w:t>Citation:</w:t>
      </w:r>
    </w:p>
    <w:p w14:paraId="2D7019C3"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Combination of authors, year of data paper publication (in parentheses), Title, Journal Name, Volume, Issue number (in parentheses), and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of the data paper.</w:t>
      </w:r>
    </w:p>
    <w:p w14:paraId="4099064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3" w:name="resource-citation"/>
      <w:bookmarkEnd w:id="3"/>
      <w:r w:rsidRPr="006514CB">
        <w:rPr>
          <w:rFonts w:ascii="Times New Roman" w:hAnsi="Times New Roman" w:cs="Times New Roman"/>
          <w:color w:val="auto"/>
          <w:lang w:val="en-GB"/>
        </w:rPr>
        <w:t>Resource Citation</w:t>
      </w:r>
    </w:p>
    <w:p w14:paraId="49920990" w14:textId="0F38BDFB" w:rsidR="00FC55A2" w:rsidRPr="006514CB" w:rsidRDefault="004A68E5" w:rsidP="00484841">
      <w:pPr>
        <w:spacing w:line="276" w:lineRule="auto"/>
        <w:jc w:val="both"/>
        <w:rPr>
          <w:rFonts w:ascii="Times New Roman" w:hAnsi="Times New Roman" w:cs="Times New Roman"/>
          <w:color w:val="FF0000"/>
          <w:lang w:val="en-GB"/>
        </w:rPr>
      </w:pPr>
      <w:proofErr w:type="spellStart"/>
      <w:proofErr w:type="gramStart"/>
      <w:r w:rsidRPr="006514CB">
        <w:rPr>
          <w:rFonts w:ascii="Times New Roman" w:hAnsi="Times New Roman" w:cs="Times New Roman"/>
          <w:lang w:val="en-GB"/>
        </w:rPr>
        <w:t>iEcolab</w:t>
      </w:r>
      <w:proofErr w:type="spellEnd"/>
      <w:proofErr w:type="gramEnd"/>
      <w:r w:rsidRPr="006514CB">
        <w:rPr>
          <w:rFonts w:ascii="Times New Roman" w:hAnsi="Times New Roman" w:cs="Times New Roman"/>
          <w:lang w:val="en-GB"/>
        </w:rPr>
        <w:t xml:space="preserve">, University of Granada-Andalusian Environmental </w:t>
      </w:r>
      <w:proofErr w:type="spellStart"/>
      <w:r w:rsidRPr="006514CB">
        <w:rPr>
          <w:rFonts w:ascii="Times New Roman" w:hAnsi="Times New Roman" w:cs="Times New Roman"/>
          <w:lang w:val="en-GB"/>
        </w:rPr>
        <w:t>Center</w:t>
      </w:r>
      <w:proofErr w:type="spellEnd"/>
      <w:r w:rsidRPr="006514CB">
        <w:rPr>
          <w:rFonts w:ascii="Times New Roman" w:hAnsi="Times New Roman" w:cs="Times New Roman"/>
          <w:lang w:val="en-GB"/>
        </w:rPr>
        <w:t xml:space="preserve"> (Andalusian Institute for Earth System Research) (2014) </w:t>
      </w:r>
      <w:r w:rsidR="001F46C0">
        <w:rPr>
          <w:rFonts w:ascii="Times New Roman" w:hAnsi="Times New Roman" w:cs="Times New Roman"/>
          <w:lang w:val="en-GB"/>
        </w:rPr>
        <w:t xml:space="preserve">Dataset of </w:t>
      </w:r>
      <w:r w:rsidR="00797B6D" w:rsidRPr="006514CB">
        <w:rPr>
          <w:rFonts w:ascii="Times New Roman" w:hAnsi="Times New Roman" w:cs="Times New Roman"/>
          <w:lang w:val="en-GB"/>
        </w:rPr>
        <w:t>Phenology of Mediterranean high-mountain meadows flora (Sierra Nevada, Spain)</w:t>
      </w:r>
      <w:r w:rsidRPr="006514CB">
        <w:rPr>
          <w:rFonts w:ascii="Times New Roman" w:hAnsi="Times New Roman" w:cs="Times New Roman"/>
          <w:lang w:val="en-GB"/>
        </w:rPr>
        <w:t xml:space="preserve">. </w:t>
      </w:r>
      <w:r w:rsidR="00797B6D" w:rsidRPr="002642B0">
        <w:rPr>
          <w:rFonts w:ascii="Times New Roman" w:hAnsi="Times New Roman" w:cs="Times New Roman"/>
          <w:lang w:val="es-ES"/>
        </w:rPr>
        <w:t>1100</w:t>
      </w:r>
      <w:r w:rsidR="00C70AA1" w:rsidRPr="002642B0">
        <w:rPr>
          <w:rFonts w:ascii="Times New Roman" w:hAnsi="Times New Roman" w:cs="Times New Roman"/>
          <w:lang w:val="es-ES"/>
        </w:rPr>
        <w:t>2</w:t>
      </w:r>
      <w:r w:rsidR="00797B6D" w:rsidRPr="006514CB">
        <w:rPr>
          <w:rFonts w:ascii="Times New Roman" w:hAnsi="Times New Roman" w:cs="Times New Roman"/>
          <w:lang w:val="es-ES"/>
        </w:rPr>
        <w:t xml:space="preserve"> data records. </w:t>
      </w:r>
      <w:proofErr w:type="spellStart"/>
      <w:r w:rsidR="00797B6D" w:rsidRPr="006514CB">
        <w:rPr>
          <w:rFonts w:ascii="Times New Roman" w:hAnsi="Times New Roman" w:cs="Times New Roman"/>
          <w:lang w:val="es-ES"/>
        </w:rPr>
        <w:t>Contributed</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by</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University</w:t>
      </w:r>
      <w:proofErr w:type="spellEnd"/>
      <w:r w:rsidR="00797B6D" w:rsidRPr="006514CB">
        <w:rPr>
          <w:rFonts w:ascii="Times New Roman" w:hAnsi="Times New Roman" w:cs="Times New Roman"/>
          <w:lang w:val="es-ES"/>
        </w:rPr>
        <w:t xml:space="preserve"> of Granada, OBSNEV, Agencia de Medio Ambiente y Agua de Andalucía, Sánchez-Rojas CP, Zamora R, Veredas A, Fuentes J, Bautista J, Onieva MR, Robles F, </w:t>
      </w:r>
      <w:proofErr w:type="spellStart"/>
      <w:r w:rsidR="00797B6D" w:rsidRPr="006514CB">
        <w:rPr>
          <w:rFonts w:ascii="Times New Roman" w:hAnsi="Times New Roman" w:cs="Times New Roman"/>
          <w:lang w:val="es-ES"/>
        </w:rPr>
        <w:t>Arrufat</w:t>
      </w:r>
      <w:proofErr w:type="spellEnd"/>
      <w:r w:rsidR="00797B6D" w:rsidRPr="006514CB">
        <w:rPr>
          <w:rFonts w:ascii="Times New Roman" w:hAnsi="Times New Roman" w:cs="Times New Roman"/>
          <w:lang w:val="es-ES"/>
        </w:rPr>
        <w:t xml:space="preserve"> M, Martínez M and </w:t>
      </w:r>
      <w:proofErr w:type="spellStart"/>
      <w:r w:rsidR="00797B6D" w:rsidRPr="006514CB">
        <w:rPr>
          <w:rFonts w:ascii="Times New Roman" w:hAnsi="Times New Roman" w:cs="Times New Roman"/>
          <w:lang w:val="es-ES"/>
        </w:rPr>
        <w:t>the</w:t>
      </w:r>
      <w:proofErr w:type="spellEnd"/>
      <w:r w:rsidR="00797B6D" w:rsidRPr="006514CB">
        <w:rPr>
          <w:rFonts w:ascii="Times New Roman" w:hAnsi="Times New Roman" w:cs="Times New Roman"/>
          <w:lang w:val="es-ES"/>
        </w:rPr>
        <w:t xml:space="preserve"> </w:t>
      </w:r>
      <w:proofErr w:type="spellStart"/>
      <w:r w:rsidR="00797B6D" w:rsidRPr="006514CB">
        <w:rPr>
          <w:rFonts w:ascii="Times New Roman" w:hAnsi="Times New Roman" w:cs="Times New Roman"/>
          <w:lang w:val="es-ES"/>
        </w:rPr>
        <w:t>rangers</w:t>
      </w:r>
      <w:proofErr w:type="spellEnd"/>
      <w:r w:rsidR="00797B6D" w:rsidRPr="006514CB">
        <w:rPr>
          <w:rFonts w:ascii="Times New Roman" w:hAnsi="Times New Roman" w:cs="Times New Roman"/>
          <w:lang w:val="es-ES"/>
        </w:rPr>
        <w:t xml:space="preserve"> of Sierra Nevada </w:t>
      </w:r>
      <w:proofErr w:type="spellStart"/>
      <w:r w:rsidR="00797B6D" w:rsidRPr="006514CB">
        <w:rPr>
          <w:rFonts w:ascii="Times New Roman" w:hAnsi="Times New Roman" w:cs="Times New Roman"/>
          <w:lang w:val="es-ES"/>
        </w:rPr>
        <w:t>National</w:t>
      </w:r>
      <w:proofErr w:type="spellEnd"/>
      <w:r w:rsidR="00797B6D" w:rsidRPr="006514CB">
        <w:rPr>
          <w:rFonts w:ascii="Times New Roman" w:hAnsi="Times New Roman" w:cs="Times New Roman"/>
          <w:lang w:val="es-ES"/>
        </w:rPr>
        <w:t xml:space="preserve">-Natural Park B. </w:t>
      </w:r>
      <w:proofErr w:type="spellStart"/>
      <w:r w:rsidR="00797B6D" w:rsidRPr="006514CB">
        <w:rPr>
          <w:rFonts w:ascii="Times New Roman" w:hAnsi="Times New Roman" w:cs="Times New Roman"/>
          <w:lang w:val="es-ES"/>
        </w:rPr>
        <w:t>Villagomez</w:t>
      </w:r>
      <w:proofErr w:type="spellEnd"/>
      <w:r w:rsidR="00797B6D" w:rsidRPr="006514CB">
        <w:rPr>
          <w:rFonts w:ascii="Times New Roman" w:hAnsi="Times New Roman" w:cs="Times New Roman"/>
          <w:lang w:val="es-ES"/>
        </w:rPr>
        <w:t xml:space="preserve"> and D. Morillas. </w:t>
      </w:r>
      <w:r w:rsidR="00797B6D" w:rsidRPr="006514CB">
        <w:rPr>
          <w:rFonts w:ascii="Times New Roman" w:hAnsi="Times New Roman" w:cs="Times New Roman"/>
        </w:rPr>
        <w:t xml:space="preserve">Online at </w:t>
      </w:r>
      <w:hyperlink r:id="rId9" w:history="1">
        <w:r w:rsidR="00797B6D" w:rsidRPr="006514CB">
          <w:rPr>
            <w:rStyle w:val="Hipervnculo"/>
            <w:rFonts w:ascii="Times New Roman" w:hAnsi="Times New Roman" w:cs="Times New Roman"/>
          </w:rPr>
          <w:t>http://www.gbif.es:8080/ipt/resource.do?r=borreguiles</w:t>
        </w:r>
      </w:hyperlink>
      <w:r w:rsidR="00797B6D" w:rsidRPr="006514CB">
        <w:rPr>
          <w:rFonts w:ascii="Times New Roman" w:hAnsi="Times New Roman" w:cs="Times New Roman"/>
          <w:color w:val="FF0000"/>
        </w:rPr>
        <w:t xml:space="preserve"> </w:t>
      </w:r>
      <w:r w:rsidR="00797B6D" w:rsidRPr="006514CB">
        <w:rPr>
          <w:rFonts w:ascii="Times New Roman" w:hAnsi="Times New Roman" w:cs="Times New Roman"/>
        </w:rPr>
        <w:t xml:space="preserve">and </w:t>
      </w:r>
      <w:hyperlink r:id="rId10" w:history="1">
        <w:r w:rsidR="00797B6D" w:rsidRPr="006514CB">
          <w:rPr>
            <w:rStyle w:val="Hipervnculo"/>
            <w:rFonts w:ascii="Times New Roman" w:hAnsi="Times New Roman" w:cs="Times New Roman"/>
          </w:rPr>
          <w:t>http://obsnev.es/noticia.html?id=7839</w:t>
        </w:r>
      </w:hyperlink>
      <w:r w:rsidR="00797B6D" w:rsidRPr="006514CB">
        <w:rPr>
          <w:rFonts w:ascii="Times New Roman" w:hAnsi="Times New Roman" w:cs="Times New Roman"/>
        </w:rPr>
        <w:t xml:space="preserve">, version 1.0 </w:t>
      </w:r>
      <w:r w:rsidR="00797B6D" w:rsidRPr="002642B0">
        <w:rPr>
          <w:rFonts w:ascii="Times New Roman" w:hAnsi="Times New Roman" w:cs="Times New Roman"/>
        </w:rPr>
        <w:t>(last updated on 2014-10-10).</w:t>
      </w:r>
      <w:r w:rsidR="00797B6D" w:rsidRPr="006514CB">
        <w:rPr>
          <w:rFonts w:ascii="Times New Roman" w:hAnsi="Times New Roman" w:cs="Times New Roman"/>
        </w:rPr>
        <w:t xml:space="preserve"> Resource ID: GBIF Key:</w:t>
      </w:r>
      <w:r w:rsidR="00797B6D" w:rsidRPr="006514CB">
        <w:rPr>
          <w:rFonts w:ascii="Times New Roman" w:hAnsi="Times New Roman" w:cs="Times New Roman"/>
          <w:color w:val="FF0000"/>
        </w:rPr>
        <w:t xml:space="preserve"> </w:t>
      </w:r>
      <w:hyperlink r:id="rId11" w:history="1">
        <w:r w:rsidR="00797B6D" w:rsidRPr="006514CB">
          <w:rPr>
            <w:rStyle w:val="Hipervnculo"/>
            <w:rFonts w:ascii="Times New Roman" w:hAnsi="Times New Roman" w:cs="Times New Roman"/>
          </w:rPr>
          <w:t>http://www.gbif.org/dataset/ff7d3d4a-6c31-4876-8339-a1794f7d0316</w:t>
        </w:r>
      </w:hyperlink>
    </w:p>
    <w:p w14:paraId="0285AF42" w14:textId="77777777" w:rsidR="00AF1D8C" w:rsidRPr="006514CB" w:rsidRDefault="004A68E5" w:rsidP="00A82667">
      <w:pPr>
        <w:pStyle w:val="Ttulo21"/>
        <w:spacing w:line="276" w:lineRule="auto"/>
        <w:jc w:val="both"/>
        <w:rPr>
          <w:rFonts w:ascii="Times New Roman" w:hAnsi="Times New Roman" w:cs="Times New Roman"/>
          <w:color w:val="auto"/>
          <w:lang w:val="en-GB"/>
        </w:rPr>
      </w:pPr>
      <w:bookmarkStart w:id="4" w:name="abstract"/>
      <w:bookmarkEnd w:id="4"/>
      <w:r w:rsidRPr="006514CB">
        <w:rPr>
          <w:rFonts w:ascii="Times New Roman" w:hAnsi="Times New Roman" w:cs="Times New Roman"/>
          <w:color w:val="auto"/>
          <w:lang w:val="en-GB"/>
        </w:rPr>
        <w:t>Abstract</w:t>
      </w:r>
    </w:p>
    <w:p w14:paraId="5DA13790" w14:textId="6207CB58" w:rsidR="008475AE"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mountain range (southern Spain) hosts a high number of endemic plant species, being one of the most important biodiversity hotspots in the Mediterranean </w:t>
      </w:r>
      <w:r w:rsidRPr="006514CB">
        <w:rPr>
          <w:rFonts w:ascii="Times New Roman" w:hAnsi="Times New Roman" w:cs="Times New Roman"/>
          <w:lang w:val="en-GB"/>
        </w:rPr>
        <w:lastRenderedPageBreak/>
        <w:t>basin. The high-mountain meadow ecosystems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harbour a large number of endemic and threatened plant species. In this data</w:t>
      </w:r>
      <w:r w:rsidR="004A1518" w:rsidRPr="006514CB">
        <w:rPr>
          <w:rFonts w:ascii="Times New Roman" w:hAnsi="Times New Roman" w:cs="Times New Roman"/>
          <w:lang w:val="en-GB"/>
        </w:rPr>
        <w:t xml:space="preserve"> </w:t>
      </w:r>
      <w:r w:rsidRPr="006514CB">
        <w:rPr>
          <w:rFonts w:ascii="Times New Roman" w:hAnsi="Times New Roman" w:cs="Times New Roman"/>
          <w:lang w:val="en-GB"/>
        </w:rPr>
        <w:t>paper, we describe a dataset of the flora inhabiting this threatened ecosystem in this Mediterranean mountain. The dataset includes occurrence data for flora collected in those ecosystems in two periods: 1988-1990 and 2009-2013.</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A total of </w:t>
      </w:r>
      <w:r w:rsidR="00093E7C" w:rsidRPr="002642B0">
        <w:rPr>
          <w:rFonts w:ascii="Times New Roman" w:hAnsi="Times New Roman" w:cs="Times New Roman"/>
          <w:lang w:val="en-GB"/>
        </w:rPr>
        <w:t>1100</w:t>
      </w:r>
      <w:r w:rsidR="00C70AA1" w:rsidRPr="002642B0">
        <w:rPr>
          <w:rFonts w:ascii="Times New Roman" w:hAnsi="Times New Roman" w:cs="Times New Roman"/>
          <w:lang w:val="en-GB"/>
        </w:rPr>
        <w:t>2</w:t>
      </w:r>
      <w:r w:rsidRPr="006514CB">
        <w:rPr>
          <w:rFonts w:ascii="Times New Roman" w:hAnsi="Times New Roman" w:cs="Times New Roman"/>
          <w:lang w:val="en-GB"/>
        </w:rPr>
        <w:t xml:space="preserve"> records of occurrences belonging to </w:t>
      </w:r>
      <w:r w:rsidR="00C70AA1">
        <w:rPr>
          <w:rFonts w:ascii="Times New Roman" w:hAnsi="Times New Roman" w:cs="Times New Roman"/>
          <w:lang w:val="en-GB"/>
        </w:rPr>
        <w:t>19</w:t>
      </w:r>
      <w:r w:rsidRPr="006514CB">
        <w:rPr>
          <w:rFonts w:ascii="Times New Roman" w:hAnsi="Times New Roman" w:cs="Times New Roman"/>
          <w:lang w:val="en-GB"/>
        </w:rPr>
        <w:t xml:space="preserve"> orders, 2</w:t>
      </w:r>
      <w:r w:rsidR="00C70AA1">
        <w:rPr>
          <w:rFonts w:ascii="Times New Roman" w:hAnsi="Times New Roman" w:cs="Times New Roman"/>
          <w:lang w:val="en-GB"/>
        </w:rPr>
        <w:t>8</w:t>
      </w:r>
      <w:r w:rsidRPr="006514CB">
        <w:rPr>
          <w:rFonts w:ascii="Times New Roman" w:hAnsi="Times New Roman" w:cs="Times New Roman"/>
          <w:lang w:val="en-GB"/>
        </w:rPr>
        <w:t xml:space="preserve"> families 52 genera were collected. 73 taxa were recorded with 29 threatened taxa. We also included data of cover</w:t>
      </w:r>
      <w:r w:rsidR="00093E7C" w:rsidRPr="006514CB">
        <w:rPr>
          <w:rFonts w:ascii="Times New Roman" w:hAnsi="Times New Roman" w:cs="Times New Roman"/>
          <w:lang w:val="en-GB"/>
        </w:rPr>
        <w:t>-</w:t>
      </w:r>
      <w:r w:rsidRPr="006514CB">
        <w:rPr>
          <w:rFonts w:ascii="Times New Roman" w:hAnsi="Times New Roman" w:cs="Times New Roman"/>
          <w:lang w:val="en-GB"/>
        </w:rPr>
        <w:t>abundance and phenology attributes for the records.</w:t>
      </w:r>
      <w:r w:rsidR="00F43A48">
        <w:rPr>
          <w:rFonts w:ascii="Times New Roman" w:hAnsi="Times New Roman" w:cs="Times New Roman"/>
          <w:lang w:val="en-GB"/>
        </w:rPr>
        <w:t xml:space="preserve"> </w:t>
      </w:r>
      <w:r w:rsidRPr="006514CB">
        <w:rPr>
          <w:rFonts w:ascii="Times New Roman" w:hAnsi="Times New Roman" w:cs="Times New Roman"/>
          <w:lang w:val="en-GB"/>
        </w:rPr>
        <w:t xml:space="preserve">The dataset is included in the Sierra Nevada </w:t>
      </w:r>
      <w:r w:rsidR="00CB3E7D" w:rsidRPr="006514CB">
        <w:rPr>
          <w:rFonts w:ascii="Times New Roman" w:hAnsi="Times New Roman" w:cs="Times New Roman"/>
          <w:lang w:val="en-GB"/>
        </w:rPr>
        <w:t>Global-</w:t>
      </w:r>
      <w:r w:rsidRPr="006514CB">
        <w:rPr>
          <w:rFonts w:ascii="Times New Roman" w:hAnsi="Times New Roman" w:cs="Times New Roman"/>
          <w:lang w:val="en-GB"/>
        </w:rPr>
        <w:t xml:space="preserve">Change Observatory (OBSNEV), a long-term research project designed to compile socio-ecological information on the major ecosystem types in order to identify the impacts of global change in this area. </w:t>
      </w:r>
    </w:p>
    <w:p w14:paraId="0CDD7F30" w14:textId="77777777" w:rsidR="00C8373C" w:rsidRPr="006514CB" w:rsidRDefault="00C8373C" w:rsidP="00484841">
      <w:pPr>
        <w:spacing w:line="276" w:lineRule="auto"/>
        <w:jc w:val="both"/>
        <w:rPr>
          <w:rFonts w:ascii="Times New Roman" w:hAnsi="Times New Roman" w:cs="Times New Roman"/>
          <w:lang w:val="en-GB"/>
        </w:rPr>
      </w:pPr>
    </w:p>
    <w:p w14:paraId="2864FFD3"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5" w:name="keywords"/>
      <w:bookmarkEnd w:id="5"/>
      <w:r w:rsidRPr="006514CB">
        <w:rPr>
          <w:rFonts w:ascii="Times New Roman" w:hAnsi="Times New Roman" w:cs="Times New Roman"/>
          <w:color w:val="auto"/>
          <w:lang w:val="en-GB"/>
        </w:rPr>
        <w:t>Keywords</w:t>
      </w:r>
    </w:p>
    <w:p w14:paraId="45B6FBA6"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i/>
          <w:lang w:val="en-GB"/>
        </w:rPr>
        <w:t>Wet high-mountain meadows</w:t>
      </w:r>
      <w:r w:rsidRPr="006514CB">
        <w:rPr>
          <w:rFonts w:ascii="Times New Roman" w:hAnsi="Times New Roman" w:cs="Times New Roman"/>
          <w:lang w:val="en-GB"/>
        </w:rPr>
        <w:t xml:space="preserve">, </w:t>
      </w:r>
      <w:r w:rsidRPr="006514CB">
        <w:rPr>
          <w:rFonts w:ascii="Times New Roman" w:hAnsi="Times New Roman" w:cs="Times New Roman"/>
          <w:i/>
          <w:lang w:val="en-GB"/>
        </w:rPr>
        <w:t>abundance</w:t>
      </w:r>
      <w:r w:rsidRPr="006514CB">
        <w:rPr>
          <w:rFonts w:ascii="Times New Roman" w:hAnsi="Times New Roman" w:cs="Times New Roman"/>
          <w:lang w:val="en-GB"/>
        </w:rPr>
        <w:t xml:space="preserve">, </w:t>
      </w:r>
      <w:r w:rsidRPr="006514CB">
        <w:rPr>
          <w:rFonts w:ascii="Times New Roman" w:hAnsi="Times New Roman" w:cs="Times New Roman"/>
          <w:i/>
          <w:lang w:val="en-GB"/>
        </w:rPr>
        <w:t>phenology</w:t>
      </w:r>
      <w:r w:rsidRPr="006514CB">
        <w:rPr>
          <w:rFonts w:ascii="Times New Roman" w:hAnsi="Times New Roman" w:cs="Times New Roman"/>
          <w:lang w:val="en-GB"/>
        </w:rPr>
        <w:t xml:space="preserve">, </w:t>
      </w:r>
      <w:r w:rsidRPr="006514CB">
        <w:rPr>
          <w:rFonts w:ascii="Times New Roman" w:hAnsi="Times New Roman" w:cs="Times New Roman"/>
          <w:i/>
          <w:lang w:val="en-GB"/>
        </w:rPr>
        <w:t>Sierra Nevada (Spain)</w:t>
      </w:r>
      <w:r w:rsidRPr="006514CB">
        <w:rPr>
          <w:rFonts w:ascii="Times New Roman" w:hAnsi="Times New Roman" w:cs="Times New Roman"/>
          <w:lang w:val="en-GB"/>
        </w:rPr>
        <w:t xml:space="preserve">, </w:t>
      </w:r>
      <w:r w:rsidRPr="006514CB">
        <w:rPr>
          <w:rFonts w:ascii="Times New Roman" w:hAnsi="Times New Roman" w:cs="Times New Roman"/>
          <w:i/>
          <w:lang w:val="en-GB"/>
        </w:rPr>
        <w:t>long-term research</w:t>
      </w:r>
      <w:r w:rsidRPr="006514CB">
        <w:rPr>
          <w:rFonts w:ascii="Times New Roman" w:hAnsi="Times New Roman" w:cs="Times New Roman"/>
          <w:lang w:val="en-GB"/>
        </w:rPr>
        <w:t xml:space="preserve">, </w:t>
      </w:r>
      <w:r w:rsidRPr="006514CB">
        <w:rPr>
          <w:rFonts w:ascii="Times New Roman" w:hAnsi="Times New Roman" w:cs="Times New Roman"/>
          <w:i/>
          <w:lang w:val="en-GB"/>
        </w:rPr>
        <w:t>global change monitoring</w:t>
      </w:r>
      <w:r w:rsidRPr="006514CB">
        <w:rPr>
          <w:rFonts w:ascii="Times New Roman" w:hAnsi="Times New Roman" w:cs="Times New Roman"/>
          <w:lang w:val="en-GB"/>
        </w:rPr>
        <w:t xml:space="preserve">, </w:t>
      </w:r>
      <w:r w:rsidRPr="006514CB">
        <w:rPr>
          <w:rFonts w:ascii="Times New Roman" w:hAnsi="Times New Roman" w:cs="Times New Roman"/>
          <w:i/>
          <w:lang w:val="en-GB"/>
        </w:rPr>
        <w:t>occurrence</w:t>
      </w:r>
      <w:r w:rsidRPr="006514CB">
        <w:rPr>
          <w:rFonts w:ascii="Times New Roman" w:hAnsi="Times New Roman" w:cs="Times New Roman"/>
          <w:lang w:val="en-GB"/>
        </w:rPr>
        <w:t xml:space="preserve">, </w:t>
      </w:r>
      <w:r w:rsidRPr="006514CB">
        <w:rPr>
          <w:rFonts w:ascii="Times New Roman" w:hAnsi="Times New Roman" w:cs="Times New Roman"/>
          <w:i/>
          <w:lang w:val="en-GB"/>
        </w:rPr>
        <w:t>observation</w:t>
      </w:r>
      <w:r w:rsidRPr="006514CB">
        <w:rPr>
          <w:rFonts w:ascii="Times New Roman" w:hAnsi="Times New Roman" w:cs="Times New Roman"/>
          <w:lang w:val="en-GB"/>
        </w:rPr>
        <w:t>.</w:t>
      </w:r>
    </w:p>
    <w:p w14:paraId="17E0D969" w14:textId="77777777" w:rsidR="00FC55A2" w:rsidRPr="006514CB" w:rsidRDefault="004A68E5" w:rsidP="00484841">
      <w:pPr>
        <w:pStyle w:val="Ttulo21"/>
        <w:spacing w:line="276" w:lineRule="auto"/>
        <w:jc w:val="both"/>
        <w:rPr>
          <w:rFonts w:ascii="Times New Roman" w:hAnsi="Times New Roman" w:cs="Times New Roman"/>
          <w:color w:val="auto"/>
          <w:lang w:val="en-GB"/>
        </w:rPr>
      </w:pPr>
      <w:bookmarkStart w:id="6" w:name="project-details"/>
      <w:bookmarkEnd w:id="6"/>
      <w:r w:rsidRPr="006514CB">
        <w:rPr>
          <w:rFonts w:ascii="Times New Roman" w:hAnsi="Times New Roman" w:cs="Times New Roman"/>
          <w:color w:val="auto"/>
          <w:lang w:val="en-GB"/>
        </w:rPr>
        <w:t>Project details</w:t>
      </w:r>
    </w:p>
    <w:p w14:paraId="28015D46"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7" w:name="project-title"/>
      <w:bookmarkEnd w:id="7"/>
      <w:r w:rsidRPr="006514CB">
        <w:rPr>
          <w:rFonts w:ascii="Times New Roman" w:hAnsi="Times New Roman" w:cs="Times New Roman"/>
          <w:color w:val="auto"/>
          <w:lang w:val="en-GB"/>
        </w:rPr>
        <w:t>Project title:</w:t>
      </w:r>
    </w:p>
    <w:p w14:paraId="57640EE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Global-Change Observatory (OBSNEV)</w:t>
      </w:r>
    </w:p>
    <w:p w14:paraId="349BE6BE"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8" w:name="personnel"/>
      <w:bookmarkEnd w:id="8"/>
      <w:r w:rsidRPr="006514CB">
        <w:rPr>
          <w:rFonts w:ascii="Times New Roman" w:hAnsi="Times New Roman" w:cs="Times New Roman"/>
          <w:color w:val="auto"/>
          <w:lang w:val="en-GB"/>
        </w:rPr>
        <w:t>Personnel:</w:t>
      </w:r>
    </w:p>
    <w:p w14:paraId="5BEFDD6A" w14:textId="77777777" w:rsidR="00FC55A2"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n-GB"/>
        </w:rPr>
        <w:t>Regino</w:t>
      </w:r>
      <w:proofErr w:type="spellEnd"/>
      <w:r w:rsidRPr="006514CB">
        <w:rPr>
          <w:rFonts w:ascii="Times New Roman" w:hAnsi="Times New Roman" w:cs="Times New Roman"/>
          <w:lang w:val="en-GB"/>
        </w:rPr>
        <w:t xml:space="preserve"> Jesús Zamora Rodríguez (Scientific Coordinator, Principal Investigator, University of Granada); Francisco Javier Sánchez Gutiérrez (Director of the Sierra Nevada National Park and Natural Park). </w:t>
      </w:r>
    </w:p>
    <w:p w14:paraId="1C0E15E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9" w:name="funding"/>
      <w:bookmarkEnd w:id="9"/>
      <w:r w:rsidRPr="006514CB">
        <w:rPr>
          <w:rFonts w:ascii="Times New Roman" w:hAnsi="Times New Roman" w:cs="Times New Roman"/>
          <w:color w:val="auto"/>
          <w:lang w:val="en-GB"/>
        </w:rPr>
        <w:t>Funding:</w:t>
      </w:r>
    </w:p>
    <w:p w14:paraId="636B3C6C"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Sierra Nevada Global Change Observatory is funded by Andalusian Regional Government (via Environmental Protection Agency) and by the Spanish Government</w:t>
      </w:r>
      <w:proofErr w:type="gramEnd"/>
      <w:r w:rsidRPr="006514CB">
        <w:rPr>
          <w:rFonts w:ascii="Times New Roman" w:hAnsi="Times New Roman" w:cs="Times New Roman"/>
          <w:lang w:val="en-GB"/>
        </w:rPr>
        <w:t xml:space="preserve"> (via “</w:t>
      </w:r>
      <w:proofErr w:type="spellStart"/>
      <w:r w:rsidRPr="006514CB">
        <w:rPr>
          <w:rFonts w:ascii="Times New Roman" w:hAnsi="Times New Roman" w:cs="Times New Roman"/>
          <w:lang w:val="en-GB"/>
        </w:rPr>
        <w:t>Fundación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Biodiversidad</w:t>
      </w:r>
      <w:proofErr w:type="spellEnd"/>
      <w:r w:rsidRPr="006514CB">
        <w:rPr>
          <w:rFonts w:ascii="Times New Roman" w:hAnsi="Times New Roman" w:cs="Times New Roman"/>
          <w:lang w:val="en-GB"/>
        </w:rPr>
        <w:t>”, which is a Public Foundation).</w:t>
      </w:r>
    </w:p>
    <w:p w14:paraId="23F9DE97"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0" w:name="study-area-descriptionsdescriptor"/>
      <w:bookmarkEnd w:id="10"/>
      <w:r w:rsidRPr="006514CB">
        <w:rPr>
          <w:rFonts w:ascii="Times New Roman" w:hAnsi="Times New Roman" w:cs="Times New Roman"/>
          <w:color w:val="auto"/>
          <w:lang w:val="en-GB"/>
        </w:rPr>
        <w:t>Study area descriptions/descriptor:</w:t>
      </w:r>
    </w:p>
    <w:p w14:paraId="43DD1B26" w14:textId="2BEA6D4C"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Sierra Nevada (Andalusia, SE Spain), a mountainous region with an altitudinal range between 860 m and 3482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covers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w:t>
      </w:r>
      <w:r w:rsidRPr="006514CB">
        <w:rPr>
          <w:rFonts w:ascii="Times New Roman" w:hAnsi="Times New Roman" w:cs="Times New Roman"/>
          <w:lang w:val="en-GB"/>
        </w:rPr>
        <w:lastRenderedPageBreak/>
        <w:t xml:space="preserve">Sierra Nevada mountain range hosts a high number of endemic plant species (c. 80;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2007) for a total of 2100 species of vascular plants (25% and 20% of Spanish and European flora, respectively)</w:t>
      </w:r>
      <w:r w:rsidR="00BC7A08">
        <w:rPr>
          <w:rFonts w:ascii="Times New Roman" w:hAnsi="Times New Roman" w:cs="Times New Roman"/>
          <w:lang w:val="en-GB"/>
        </w:rPr>
        <w:t xml:space="preserve">. </w:t>
      </w:r>
      <w:r w:rsidR="00BC7A08" w:rsidRPr="00BC7A08">
        <w:rPr>
          <w:rFonts w:ascii="Times New Roman" w:hAnsi="Times New Roman" w:cs="Times New Roman"/>
          <w:lang w:val="en-GB"/>
        </w:rPr>
        <w:t xml:space="preserve">This mountain area comprises 27 habitat types from the habitat directive. It contains 31 animal species (20 birds, 5 mammals, 4 invertebrates, 2 amphibians and reptiles) and 20 plant species listed in the Annex I and II of habitat and bird directives. </w:t>
      </w:r>
      <w:r w:rsidR="00BC7A08">
        <w:rPr>
          <w:rFonts w:ascii="Times New Roman" w:hAnsi="Times New Roman" w:cs="Times New Roman"/>
          <w:lang w:val="en-GB"/>
        </w:rPr>
        <w:t>I</w:t>
      </w:r>
      <w:r w:rsidRPr="006514CB">
        <w:rPr>
          <w:rFonts w:ascii="Times New Roman" w:hAnsi="Times New Roman" w:cs="Times New Roman"/>
          <w:lang w:val="en-GB"/>
        </w:rPr>
        <w:t xml:space="preserve">t is thus considered one of the most important biodiversity hotspots in the Mediterranean region (Blanca 1996; Blanca et al. 1998; </w:t>
      </w:r>
      <w:proofErr w:type="spellStart"/>
      <w:r w:rsidRPr="006514CB">
        <w:rPr>
          <w:rFonts w:ascii="Times New Roman" w:hAnsi="Times New Roman" w:cs="Times New Roman"/>
          <w:lang w:val="en-GB"/>
        </w:rPr>
        <w:t>Cañadas</w:t>
      </w:r>
      <w:proofErr w:type="spellEnd"/>
      <w:r w:rsidRPr="006514CB">
        <w:rPr>
          <w:rFonts w:ascii="Times New Roman" w:hAnsi="Times New Roman" w:cs="Times New Roman"/>
          <w:lang w:val="en-GB"/>
        </w:rPr>
        <w:t xml:space="preserve"> et al. 2014).</w:t>
      </w:r>
    </w:p>
    <w:p w14:paraId="146767E9" w14:textId="0F8709ED"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This mountain range has several types of legal protection: Biosphere Reserve MAB Committee UNESCO; Special Protection Area and Site of Community Importance (</w:t>
      </w:r>
      <w:proofErr w:type="spellStart"/>
      <w:r w:rsidRPr="006514CB">
        <w:rPr>
          <w:rFonts w:ascii="Times New Roman" w:hAnsi="Times New Roman" w:cs="Times New Roman"/>
          <w:lang w:val="en-GB"/>
        </w:rPr>
        <w:t>Natura</w:t>
      </w:r>
      <w:proofErr w:type="spellEnd"/>
      <w:r w:rsidRPr="006514CB">
        <w:rPr>
          <w:rFonts w:ascii="Times New Roman" w:hAnsi="Times New Roman" w:cs="Times New Roman"/>
          <w:lang w:val="en-GB"/>
        </w:rPr>
        <w:t xml:space="preserve"> 2000 network); and National Park. The area includes 61 municipalities with more than 90000 inhabitants. The main economic activities are agriculture, tourism, cattle </w:t>
      </w:r>
      <w:proofErr w:type="gramStart"/>
      <w:r w:rsidRPr="006514CB">
        <w:rPr>
          <w:rFonts w:ascii="Times New Roman" w:hAnsi="Times New Roman" w:cs="Times New Roman"/>
          <w:lang w:val="en-GB"/>
        </w:rPr>
        <w:t>raising</w:t>
      </w:r>
      <w:proofErr w:type="gramEnd"/>
      <w:r w:rsidRPr="006514CB">
        <w:rPr>
          <w:rFonts w:ascii="Times New Roman" w:hAnsi="Times New Roman" w:cs="Times New Roman"/>
          <w:lang w:val="en-GB"/>
        </w:rPr>
        <w:t>, beekeeping, mining, and skiing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w:t>
      </w:r>
    </w:p>
    <w:p w14:paraId="5E0A06B9"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1" w:name="design-description"/>
      <w:bookmarkEnd w:id="11"/>
      <w:r w:rsidRPr="006514CB">
        <w:rPr>
          <w:rFonts w:ascii="Times New Roman" w:hAnsi="Times New Roman" w:cs="Times New Roman"/>
          <w:color w:val="auto"/>
          <w:lang w:val="en-GB"/>
        </w:rPr>
        <w:t>Design description:</w:t>
      </w:r>
    </w:p>
    <w:p w14:paraId="41B0C01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Sierra Nevada Global Change Observatory (OBSNEV)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2011) is a long-term research </w:t>
      </w:r>
      <w:proofErr w:type="gramStart"/>
      <w:r w:rsidRPr="006514CB">
        <w:rPr>
          <w:rFonts w:ascii="Times New Roman" w:hAnsi="Times New Roman" w:cs="Times New Roman"/>
          <w:lang w:val="en-GB"/>
        </w:rPr>
        <w:t>project which</w:t>
      </w:r>
      <w:proofErr w:type="gramEnd"/>
      <w:r w:rsidRPr="006514CB">
        <w:rPr>
          <w:rFonts w:ascii="Times New Roman" w:hAnsi="Times New Roman" w:cs="Times New Roman"/>
          <w:lang w:val="en-GB"/>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2010,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The general objectives are to:</w:t>
      </w:r>
    </w:p>
    <w:p w14:paraId="34C55CB7"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Evaluate the functioning of ecosystems in the Sierra Nevada Nature Reserve, their natural processes and dynamics on a medium-term time scale.</w:t>
      </w:r>
    </w:p>
    <w:p w14:paraId="12829AB8"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Identify population dynamics, </w:t>
      </w:r>
      <w:proofErr w:type="spellStart"/>
      <w:r w:rsidRPr="006514CB">
        <w:rPr>
          <w:rFonts w:ascii="Times New Roman" w:hAnsi="Times New Roman" w:cs="Times New Roman"/>
          <w:lang w:val="en-GB"/>
        </w:rPr>
        <w:t>phenological</w:t>
      </w:r>
      <w:proofErr w:type="spellEnd"/>
      <w:r w:rsidRPr="006514CB">
        <w:rPr>
          <w:rFonts w:ascii="Times New Roman" w:hAnsi="Times New Roman" w:cs="Times New Roman"/>
          <w:lang w:val="en-GB"/>
        </w:rPr>
        <w:t xml:space="preserve"> changes, and conservation issues regarding key species that could be considered indicators of ecological processes.</w:t>
      </w:r>
    </w:p>
    <w:p w14:paraId="37764E33"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Identify the impact of global change on monitored species, ecosystems, and natural resources, providing an overview of trends of change that could help bolster ecosystem resilience.</w:t>
      </w:r>
    </w:p>
    <w:p w14:paraId="50A2CDB2"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Design mechanisms to assess the effectiveness and efficiency of management activities performed in the Sierra Nevada in order to implement an adaptive management framework.</w:t>
      </w:r>
    </w:p>
    <w:p w14:paraId="10BA1755" w14:textId="77777777" w:rsidR="00FC55A2" w:rsidRPr="006514CB" w:rsidRDefault="004A68E5" w:rsidP="00484841">
      <w:pPr>
        <w:pStyle w:val="Compact"/>
        <w:numPr>
          <w:ilvl w:val="0"/>
          <w:numId w:val="3"/>
        </w:numPr>
        <w:spacing w:line="276" w:lineRule="auto"/>
        <w:jc w:val="both"/>
        <w:rPr>
          <w:rFonts w:ascii="Times New Roman" w:hAnsi="Times New Roman" w:cs="Times New Roman"/>
          <w:lang w:val="en-GB"/>
        </w:rPr>
      </w:pPr>
      <w:r w:rsidRPr="006514CB">
        <w:rPr>
          <w:rFonts w:ascii="Times New Roman" w:hAnsi="Times New Roman" w:cs="Times New Roman"/>
          <w:lang w:val="en-GB"/>
        </w:rPr>
        <w:t>Help to disseminate information of general interest concerning the values and importance of Sierra Nevada.</w:t>
      </w:r>
    </w:p>
    <w:p w14:paraId="4E1DE06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The Sierra Nevada Global-Change Observatory has four cornerstones:</w:t>
      </w:r>
    </w:p>
    <w:p w14:paraId="6B36EF63"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 monitoring program with 40 methodologies that collect information on ecosystem functioning (</w:t>
      </w:r>
      <w:proofErr w:type="spellStart"/>
      <w:r w:rsidRPr="006514CB">
        <w:rPr>
          <w:rFonts w:ascii="Times New Roman" w:hAnsi="Times New Roman" w:cs="Times New Roman"/>
          <w:lang w:val="en-GB"/>
        </w:rPr>
        <w:t>Aspizua</w:t>
      </w:r>
      <w:proofErr w:type="spellEnd"/>
      <w:r w:rsidRPr="006514CB">
        <w:rPr>
          <w:rFonts w:ascii="Times New Roman" w:hAnsi="Times New Roman" w:cs="Times New Roman"/>
          <w:lang w:val="en-GB"/>
        </w:rPr>
        <w:t xml:space="preserve"> et al. 2012; 2014).</w:t>
      </w:r>
    </w:p>
    <w:p w14:paraId="358AA19A"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An information system to store and manage all the information gathered (</w:t>
      </w:r>
      <w:hyperlink r:id="rId12">
        <w:r w:rsidRPr="006514CB">
          <w:rPr>
            <w:rStyle w:val="Link"/>
            <w:rFonts w:ascii="Times New Roman" w:hAnsi="Times New Roman" w:cs="Times New Roman"/>
            <w:lang w:val="en-GB"/>
          </w:rPr>
          <w:t>http://obsnev.es/linaria.html</w:t>
        </w:r>
      </w:hyperlink>
      <w:r w:rsidRPr="006514CB">
        <w:rPr>
          <w:rFonts w:ascii="Times New Roman" w:hAnsi="Times New Roman" w:cs="Times New Roman"/>
          <w:lang w:val="en-GB"/>
        </w:rPr>
        <w:t xml:space="preserve"> - Pérez-Pérez et al. 2012; Free access upon registration).</w:t>
      </w:r>
    </w:p>
    <w:p w14:paraId="22665582"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 plan to promote adaptive management of natural resources using the </w:t>
      </w:r>
      <w:r w:rsidR="00CB3E7D" w:rsidRPr="006514CB">
        <w:rPr>
          <w:rFonts w:ascii="Times New Roman" w:hAnsi="Times New Roman" w:cs="Times New Roman"/>
          <w:lang w:val="en-GB"/>
        </w:rPr>
        <w:t xml:space="preserve">data </w:t>
      </w:r>
      <w:r w:rsidRPr="006514CB">
        <w:rPr>
          <w:rFonts w:ascii="Times New Roman" w:hAnsi="Times New Roman" w:cs="Times New Roman"/>
          <w:lang w:val="en-GB"/>
        </w:rPr>
        <w:t>amassed through the monitoring programme.</w:t>
      </w:r>
    </w:p>
    <w:p w14:paraId="4AEB176B" w14:textId="77777777" w:rsidR="00FC55A2" w:rsidRPr="006514CB" w:rsidRDefault="004A68E5" w:rsidP="00484841">
      <w:pPr>
        <w:pStyle w:val="Compact"/>
        <w:numPr>
          <w:ilvl w:val="0"/>
          <w:numId w:val="4"/>
        </w:numPr>
        <w:spacing w:line="276" w:lineRule="auto"/>
        <w:jc w:val="both"/>
        <w:rPr>
          <w:rFonts w:ascii="Times New Roman" w:hAnsi="Times New Roman" w:cs="Times New Roman"/>
          <w:lang w:val="en-GB"/>
        </w:rPr>
      </w:pPr>
      <w:r w:rsidRPr="006514CB">
        <w:rPr>
          <w:rFonts w:ascii="Times New Roman" w:hAnsi="Times New Roman" w:cs="Times New Roman"/>
          <w:lang w:val="en-GB"/>
        </w:rPr>
        <w:lastRenderedPageBreak/>
        <w:t xml:space="preserve">An outreach programme to disseminate all the available information to potential users (see News Portal of the project at </w:t>
      </w:r>
      <w:hyperlink r:id="rId13">
        <w:r w:rsidRPr="006514CB">
          <w:rPr>
            <w:rStyle w:val="Link"/>
            <w:rFonts w:ascii="Times New Roman" w:hAnsi="Times New Roman" w:cs="Times New Roman"/>
            <w:lang w:val="en-GB"/>
          </w:rPr>
          <w:t>http://obsnev.es</w:t>
        </w:r>
      </w:hyperlink>
      <w:r w:rsidRPr="006514CB">
        <w:rPr>
          <w:rFonts w:ascii="Times New Roman" w:hAnsi="Times New Roman" w:cs="Times New Roman"/>
          <w:lang w:val="en-GB"/>
        </w:rPr>
        <w:t xml:space="preserve"> and the wiki of the project at </w:t>
      </w:r>
      <w:hyperlink r:id="rId14">
        <w:r w:rsidRPr="006514CB">
          <w:rPr>
            <w:rStyle w:val="Link"/>
            <w:rFonts w:ascii="Times New Roman" w:hAnsi="Times New Roman" w:cs="Times New Roman"/>
            <w:lang w:val="en-GB"/>
          </w:rPr>
          <w:t>http://wiki.obsnev.es</w:t>
        </w:r>
      </w:hyperlink>
      <w:r w:rsidRPr="006514CB">
        <w:rPr>
          <w:rFonts w:ascii="Times New Roman" w:hAnsi="Times New Roman" w:cs="Times New Roman"/>
          <w:lang w:val="en-GB"/>
        </w:rPr>
        <w:t>, Pérez-Luque et al. 2012)</w:t>
      </w:r>
    </w:p>
    <w:p w14:paraId="37EE50BE"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Sierra Nevada Global Change Observatory is linked to other national (Zamora and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2011) and international monitoring networks: GLOCHAMORE (Global Change in Mountain Regions) (</w:t>
      </w:r>
      <w:proofErr w:type="spell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2005), GLOCHAMOST (Global Change in Mountain Sites) (</w:t>
      </w: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2009), LTER-Spain (Long-Term Ecological Research). This Observatory is also involved in several European projects like MS-MONINA (FP7 project. </w:t>
      </w:r>
      <w:hyperlink r:id="rId15" w:history="1">
        <w:r w:rsidRPr="006514CB">
          <w:rPr>
            <w:rStyle w:val="Hipervnculo"/>
            <w:rFonts w:ascii="Times New Roman" w:hAnsi="Times New Roman" w:cs="Times New Roman"/>
            <w:lang w:val="en-GB"/>
          </w:rPr>
          <w:t>www.ms-monina.eu</w:t>
        </w:r>
      </w:hyperlink>
      <w:r w:rsidRPr="006514CB">
        <w:rPr>
          <w:rFonts w:ascii="Times New Roman" w:hAnsi="Times New Roman" w:cs="Times New Roman"/>
          <w:lang w:val="en-GB"/>
        </w:rPr>
        <w:t xml:space="preserve">) or </w:t>
      </w:r>
      <w:proofErr w:type="gramStart"/>
      <w:r w:rsidRPr="006514CB">
        <w:rPr>
          <w:rFonts w:ascii="Times New Roman" w:hAnsi="Times New Roman" w:cs="Times New Roman"/>
          <w:lang w:val="en-GB"/>
        </w:rPr>
        <w:t>EU BON</w:t>
      </w:r>
      <w:proofErr w:type="gramEnd"/>
      <w:r w:rsidRPr="006514CB">
        <w:rPr>
          <w:rFonts w:ascii="Times New Roman" w:hAnsi="Times New Roman" w:cs="Times New Roman"/>
          <w:lang w:val="en-GB"/>
        </w:rPr>
        <w:t xml:space="preserve"> (Hoffmann et al. 2014) </w:t>
      </w:r>
    </w:p>
    <w:p w14:paraId="4C9C5FF1" w14:textId="77777777" w:rsidR="001354FC"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In addition to monitoring the ecosystems of this mountain range (i.e. collection of recent data from biotic and abiotic variables) the Sierra Nevada Global-Change Observatory is incorporating historical information of biodiversity into its information system and some historical experiments and studies are being </w:t>
      </w:r>
      <w:r w:rsidR="0015516F" w:rsidRPr="006514CB">
        <w:rPr>
          <w:rFonts w:ascii="Times New Roman" w:hAnsi="Times New Roman" w:cs="Times New Roman"/>
          <w:lang w:val="en-GB"/>
        </w:rPr>
        <w:t xml:space="preserve">revisited to </w:t>
      </w:r>
      <w:r w:rsidRPr="006514CB">
        <w:rPr>
          <w:rFonts w:ascii="Times New Roman" w:hAnsi="Times New Roman" w:cs="Times New Roman"/>
          <w:lang w:val="en-GB"/>
        </w:rPr>
        <w:t xml:space="preserve">detect potential changes due to global change. The dataset described here is a good example of this idea: a singular ecosystem was revisited and resampled 30 years </w:t>
      </w:r>
      <w:r w:rsidR="00016146" w:rsidRPr="006514CB">
        <w:rPr>
          <w:rFonts w:ascii="Times New Roman" w:hAnsi="Times New Roman" w:cs="Times New Roman"/>
          <w:lang w:val="en-GB"/>
        </w:rPr>
        <w:t xml:space="preserve">after its inception </w:t>
      </w:r>
      <w:r w:rsidRPr="006514CB">
        <w:rPr>
          <w:rFonts w:ascii="Times New Roman" w:hAnsi="Times New Roman" w:cs="Times New Roman"/>
          <w:lang w:val="en-GB"/>
        </w:rPr>
        <w:t xml:space="preserve">to check </w:t>
      </w:r>
      <w:r w:rsidR="00016146" w:rsidRPr="006514CB">
        <w:rPr>
          <w:rFonts w:ascii="Times New Roman" w:hAnsi="Times New Roman" w:cs="Times New Roman"/>
          <w:lang w:val="en-GB"/>
        </w:rPr>
        <w:t xml:space="preserve">whether </w:t>
      </w:r>
      <w:r w:rsidRPr="006514CB">
        <w:rPr>
          <w:rFonts w:ascii="Times New Roman" w:hAnsi="Times New Roman" w:cs="Times New Roman"/>
          <w:lang w:val="en-GB"/>
        </w:rPr>
        <w:t xml:space="preserve">the phenology of its flora community has undergone changes. </w:t>
      </w:r>
    </w:p>
    <w:p w14:paraId="26196F01"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2" w:name="data-published-through-gbif"/>
      <w:bookmarkEnd w:id="12"/>
      <w:r w:rsidRPr="006514CB">
        <w:rPr>
          <w:rFonts w:ascii="Times New Roman" w:hAnsi="Times New Roman" w:cs="Times New Roman"/>
          <w:color w:val="auto"/>
          <w:lang w:val="en-GB"/>
        </w:rPr>
        <w:t>Data published through GBIF:</w:t>
      </w:r>
    </w:p>
    <w:bookmarkStart w:id="13" w:name="taxonomic-coverage"/>
    <w:bookmarkEnd w:id="13"/>
    <w:p w14:paraId="38C433A9" w14:textId="77777777" w:rsidR="0015516F" w:rsidRPr="006514CB" w:rsidRDefault="0015516F" w:rsidP="0015516F">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59FE9A02" w14:textId="518963A5" w:rsidR="00FC55A2" w:rsidRPr="006514CB" w:rsidRDefault="001F46C0" w:rsidP="00484841">
      <w:pPr>
        <w:pStyle w:val="Ttulo31"/>
        <w:spacing w:line="276" w:lineRule="auto"/>
        <w:jc w:val="both"/>
        <w:rPr>
          <w:rFonts w:ascii="Times New Roman" w:hAnsi="Times New Roman" w:cs="Times New Roman"/>
          <w:color w:val="auto"/>
          <w:lang w:val="en-GB"/>
        </w:rPr>
      </w:pPr>
      <w:r>
        <w:rPr>
          <w:rFonts w:ascii="Times New Roman" w:hAnsi="Times New Roman" w:cs="Times New Roman"/>
          <w:color w:val="auto"/>
          <w:lang w:val="en-GB"/>
        </w:rPr>
        <w:t>Taxonomic coverage</w:t>
      </w:r>
    </w:p>
    <w:p w14:paraId="176720BC" w14:textId="01A80899"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dataset </w:t>
      </w:r>
      <w:r w:rsidR="00016146" w:rsidRPr="006514CB">
        <w:rPr>
          <w:rFonts w:ascii="Times New Roman" w:hAnsi="Times New Roman" w:cs="Times New Roman"/>
          <w:lang w:val="en-GB"/>
        </w:rPr>
        <w:t xml:space="preserve">includes </w:t>
      </w:r>
      <w:r w:rsidRPr="006514CB">
        <w:rPr>
          <w:rFonts w:ascii="Times New Roman" w:hAnsi="Times New Roman" w:cs="Times New Roman"/>
          <w:lang w:val="en-GB"/>
        </w:rPr>
        <w:t xml:space="preserve">records of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phylum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(109</w:t>
      </w:r>
      <w:r w:rsidR="00C70AA1">
        <w:rPr>
          <w:rFonts w:ascii="Times New Roman" w:hAnsi="Times New Roman" w:cs="Times New Roman"/>
          <w:lang w:val="en-GB"/>
        </w:rPr>
        <w:t>39</w:t>
      </w:r>
      <w:r w:rsidRPr="006514CB">
        <w:rPr>
          <w:rFonts w:ascii="Times New Roman" w:hAnsi="Times New Roman" w:cs="Times New Roman"/>
          <w:lang w:val="en-GB"/>
        </w:rPr>
        <w:t xml:space="preserve"> records, 99.4</w:t>
      </w:r>
      <w:r w:rsidR="00C70AA1">
        <w:rPr>
          <w:rFonts w:ascii="Times New Roman" w:hAnsi="Times New Roman" w:cs="Times New Roman"/>
          <w:lang w:val="en-GB"/>
        </w:rPr>
        <w:t>3</w:t>
      </w:r>
      <w:r w:rsidRPr="006514CB">
        <w:rPr>
          <w:rFonts w:ascii="Times New Roman" w:hAnsi="Times New Roman" w:cs="Times New Roman"/>
          <w:lang w:val="en-GB"/>
        </w:rPr>
        <w:t xml:space="preserve">%) and marginally </w:t>
      </w:r>
      <w:proofErr w:type="spellStart"/>
      <w:r w:rsidRPr="006514CB">
        <w:rPr>
          <w:rFonts w:ascii="Times New Roman" w:hAnsi="Times New Roman" w:cs="Times New Roman"/>
          <w:lang w:val="en-GB"/>
        </w:rPr>
        <w:t>Pteridophyta</w:t>
      </w:r>
      <w:proofErr w:type="spellEnd"/>
      <w:r w:rsidRPr="006514CB">
        <w:rPr>
          <w:rFonts w:ascii="Times New Roman" w:hAnsi="Times New Roman" w:cs="Times New Roman"/>
          <w:lang w:val="en-GB"/>
        </w:rPr>
        <w:t xml:space="preserve"> (63 records, below 1% of total records). Most of the records included in this dataset belong to both </w:t>
      </w:r>
      <w:r w:rsidR="00016146" w:rsidRPr="006514CB">
        <w:rPr>
          <w:rFonts w:ascii="Times New Roman" w:hAnsi="Times New Roman" w:cs="Times New Roman"/>
          <w:lang w:val="en-GB"/>
        </w:rPr>
        <w:t xml:space="preserve">the </w:t>
      </w:r>
      <w:r w:rsidRPr="006514CB">
        <w:rPr>
          <w:rFonts w:ascii="Times New Roman" w:hAnsi="Times New Roman" w:cs="Times New Roman"/>
          <w:lang w:val="en-GB"/>
        </w:rPr>
        <w:t xml:space="preserve">class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(6057 records; 55.04%) and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(4883 records; 44.37%). </w:t>
      </w:r>
      <w:proofErr w:type="gramStart"/>
      <w:r w:rsidRPr="006514CB">
        <w:rPr>
          <w:rFonts w:ascii="Times New Roman" w:hAnsi="Times New Roman" w:cs="Times New Roman"/>
          <w:lang w:val="en-GB"/>
        </w:rPr>
        <w:t xml:space="preserve">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by 63 records</w:t>
      </w:r>
      <w:proofErr w:type="gramEnd"/>
      <w:r w:rsidRPr="006514CB">
        <w:rPr>
          <w:rFonts w:ascii="Times New Roman" w:hAnsi="Times New Roman" w:cs="Times New Roman"/>
          <w:lang w:val="en-GB"/>
        </w:rPr>
        <w:t xml:space="preserve">. There are 19 orders represented in the dataset, </w:t>
      </w:r>
      <w:proofErr w:type="spellStart"/>
      <w:r w:rsidRPr="006514CB">
        <w:rPr>
          <w:rFonts w:ascii="Times New Roman" w:hAnsi="Times New Roman" w:cs="Times New Roman"/>
          <w:lang w:val="en-GB"/>
        </w:rPr>
        <w:t>Poales</w:t>
      </w:r>
      <w:proofErr w:type="spellEnd"/>
      <w:r w:rsidRPr="006514CB">
        <w:rPr>
          <w:rFonts w:ascii="Times New Roman" w:hAnsi="Times New Roman" w:cs="Times New Roman"/>
          <w:lang w:val="en-GB"/>
        </w:rPr>
        <w:t xml:space="preserve"> (44.25%) and </w:t>
      </w:r>
      <w:proofErr w:type="spellStart"/>
      <w:r w:rsidRPr="006514CB">
        <w:rPr>
          <w:rFonts w:ascii="Times New Roman" w:hAnsi="Times New Roman" w:cs="Times New Roman"/>
          <w:lang w:val="en-GB"/>
        </w:rPr>
        <w:t>Lamiales</w:t>
      </w:r>
      <w:proofErr w:type="spellEnd"/>
      <w:r w:rsidRPr="006514CB">
        <w:rPr>
          <w:rFonts w:ascii="Times New Roman" w:hAnsi="Times New Roman" w:cs="Times New Roman"/>
          <w:lang w:val="en-GB"/>
        </w:rPr>
        <w:t xml:space="preserve"> (12.52%) being the most important order from classes </w:t>
      </w:r>
      <w:proofErr w:type="spellStart"/>
      <w:r w:rsidRPr="006514CB">
        <w:rPr>
          <w:rFonts w:ascii="Times New Roman" w:hAnsi="Times New Roman" w:cs="Times New Roman"/>
          <w:lang w:val="en-GB"/>
        </w:rPr>
        <w:t>Liliopsida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Magnoliopsida</w:t>
      </w:r>
      <w:proofErr w:type="spellEnd"/>
      <w:r w:rsidRPr="006514CB">
        <w:rPr>
          <w:rFonts w:ascii="Times New Roman" w:hAnsi="Times New Roman" w:cs="Times New Roman"/>
          <w:lang w:val="en-GB"/>
        </w:rPr>
        <w:t xml:space="preserve">, respectively (Figure 2). The class </w:t>
      </w:r>
      <w:proofErr w:type="spellStart"/>
      <w:r w:rsidRPr="006514CB">
        <w:rPr>
          <w:rFonts w:ascii="Times New Roman" w:hAnsi="Times New Roman" w:cs="Times New Roman"/>
          <w:lang w:val="en-GB"/>
        </w:rPr>
        <w:t>Psilotopsida</w:t>
      </w:r>
      <w:proofErr w:type="spellEnd"/>
      <w:r w:rsidRPr="006514CB">
        <w:rPr>
          <w:rFonts w:ascii="Times New Roman" w:hAnsi="Times New Roman" w:cs="Times New Roman"/>
          <w:lang w:val="en-GB"/>
        </w:rPr>
        <w:t xml:space="preserve"> is represented only by order </w:t>
      </w:r>
      <w:proofErr w:type="spellStart"/>
      <w:r w:rsidRPr="006514CB">
        <w:rPr>
          <w:rFonts w:ascii="Times New Roman" w:hAnsi="Times New Roman" w:cs="Times New Roman"/>
          <w:lang w:val="en-GB"/>
        </w:rPr>
        <w:t>Ophioglossales</w:t>
      </w:r>
      <w:proofErr w:type="spellEnd"/>
      <w:r w:rsidRPr="006514CB">
        <w:rPr>
          <w:rFonts w:ascii="Times New Roman" w:hAnsi="Times New Roman" w:cs="Times New Roman"/>
          <w:lang w:val="en-GB"/>
        </w:rPr>
        <w:t xml:space="preserve">. In this collection, 28 families are represented, with </w:t>
      </w:r>
      <w:proofErr w:type="spellStart"/>
      <w:r w:rsidRPr="006514CB">
        <w:rPr>
          <w:rFonts w:ascii="Times New Roman" w:hAnsi="Times New Roman" w:cs="Times New Roman"/>
          <w:lang w:val="en-GB"/>
        </w:rPr>
        <w:t>Cyperaceae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Poaceae</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Fabaceae</w:t>
      </w:r>
      <w:proofErr w:type="spellEnd"/>
      <w:r w:rsidRPr="006514CB">
        <w:rPr>
          <w:rFonts w:ascii="Times New Roman" w:hAnsi="Times New Roman" w:cs="Times New Roman"/>
          <w:lang w:val="en-GB"/>
        </w:rPr>
        <w:t xml:space="preserve"> being the families with highest number of records (Figure 3). The dataset contains 72 taxa belonging to 51 genera.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are the most represented genera in the database. There ar</w:t>
      </w:r>
      <w:r w:rsidR="00A470D9" w:rsidRPr="006514CB">
        <w:rPr>
          <w:rFonts w:ascii="Times New Roman" w:hAnsi="Times New Roman" w:cs="Times New Roman"/>
          <w:lang w:val="en-GB"/>
        </w:rPr>
        <w:t>e 29 threatened taxa (Table 1).</w:t>
      </w:r>
    </w:p>
    <w:p w14:paraId="6A5F9640"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14" w:name="taxonomic-ranks"/>
      <w:bookmarkEnd w:id="14"/>
      <w:r w:rsidRPr="006514CB">
        <w:rPr>
          <w:rFonts w:ascii="Times New Roman" w:hAnsi="Times New Roman" w:cs="Times New Roman"/>
          <w:color w:val="auto"/>
          <w:lang w:val="en-GB"/>
        </w:rPr>
        <w:t>Taxonomic ranks</w:t>
      </w:r>
    </w:p>
    <w:p w14:paraId="7013F9CD"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Kingdom:</w:t>
      </w:r>
      <w:r w:rsidRPr="006514CB">
        <w:rPr>
          <w:rFonts w:ascii="Times New Roman" w:hAnsi="Times New Roman" w:cs="Times New Roman"/>
          <w:i/>
          <w:lang w:val="en-GB"/>
        </w:rPr>
        <w:t xml:space="preserve"> </w:t>
      </w:r>
      <w:r w:rsidRPr="006514CB">
        <w:rPr>
          <w:rFonts w:ascii="Times New Roman" w:hAnsi="Times New Roman" w:cs="Times New Roman"/>
          <w:lang w:val="en-GB"/>
        </w:rPr>
        <w:t>Plantae</w:t>
      </w:r>
    </w:p>
    <w:p w14:paraId="49632489"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i/>
          <w:lang w:val="en-GB"/>
        </w:rPr>
        <w:t>Phylum:</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Magnoliophyta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Pteridophyta</w:t>
      </w:r>
      <w:proofErr w:type="spellEnd"/>
    </w:p>
    <w:p w14:paraId="7B7D675E"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Class</w:t>
      </w:r>
      <w:proofErr w:type="spellEnd"/>
      <w:r w:rsidRPr="006514CB">
        <w:rPr>
          <w:rFonts w:ascii="Times New Roman" w:hAnsi="Times New Roman" w:cs="Times New Roman"/>
          <w:b/>
          <w:i/>
          <w:lang w:val="es-ES"/>
        </w:rPr>
        <w:t>:</w:t>
      </w:r>
      <w:r w:rsidRPr="006514CB">
        <w:rPr>
          <w:rFonts w:ascii="Times New Roman" w:hAnsi="Times New Roman" w:cs="Times New Roman"/>
          <w:i/>
          <w:lang w:val="es-ES"/>
        </w:rPr>
        <w:t xml:space="preserve"> </w:t>
      </w:r>
      <w:proofErr w:type="spellStart"/>
      <w:r w:rsidRPr="006514CB">
        <w:rPr>
          <w:rFonts w:ascii="Times New Roman" w:hAnsi="Times New Roman" w:cs="Times New Roman"/>
          <w:lang w:val="es-ES"/>
        </w:rPr>
        <w:t>Liliopsida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Monocotyledones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Magnoliopsida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Dicotyledones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Psilotopsida</w:t>
      </w:r>
      <w:proofErr w:type="spellEnd"/>
    </w:p>
    <w:p w14:paraId="14F38BEB" w14:textId="5EC1C302" w:rsidR="00A55CB3" w:rsidRPr="006514CB" w:rsidRDefault="004A68E5" w:rsidP="00A55CB3">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lastRenderedPageBreak/>
        <w:t>Order</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Caryophyllales</w:t>
      </w:r>
      <w:proofErr w:type="spellEnd"/>
      <w:r w:rsidRPr="006514CB">
        <w:rPr>
          <w:rFonts w:ascii="Times New Roman" w:hAnsi="Times New Roman" w:cs="Times New Roman"/>
          <w:lang w:val="es-ES"/>
        </w:rPr>
        <w:t xml:space="preserve">, Celastrales, Ericales, </w:t>
      </w:r>
      <w:proofErr w:type="spellStart"/>
      <w:r w:rsidRPr="006514CB">
        <w:rPr>
          <w:rFonts w:ascii="Times New Roman" w:hAnsi="Times New Roman" w:cs="Times New Roman"/>
          <w:lang w:val="es-ES"/>
        </w:rPr>
        <w:t>Fabales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Lamiales</w:t>
      </w:r>
      <w:proofErr w:type="spellEnd"/>
      <w:r w:rsidRPr="006514CB">
        <w:rPr>
          <w:rFonts w:ascii="Times New Roman" w:hAnsi="Times New Roman" w:cs="Times New Roman"/>
          <w:lang w:val="es-ES"/>
        </w:rPr>
        <w:t xml:space="preserve">, Liliales, </w:t>
      </w:r>
      <w:proofErr w:type="spellStart"/>
      <w:r w:rsidRPr="006514CB">
        <w:rPr>
          <w:rFonts w:ascii="Times New Roman" w:hAnsi="Times New Roman" w:cs="Times New Roman"/>
          <w:lang w:val="es-ES"/>
        </w:rPr>
        <w:t>Malpighiales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Myrtales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Poales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Ranunculales</w:t>
      </w:r>
      <w:proofErr w:type="spellEnd"/>
      <w:r w:rsidRPr="006514CB">
        <w:rPr>
          <w:rFonts w:ascii="Times New Roman" w:hAnsi="Times New Roman" w:cs="Times New Roman"/>
          <w:lang w:val="es-ES"/>
        </w:rPr>
        <w:t>, Rosales, Saxifragales</w:t>
      </w:r>
      <w:r w:rsidR="00F43A48">
        <w:rPr>
          <w:rFonts w:ascii="Times New Roman" w:hAnsi="Times New Roman" w:cs="Times New Roman"/>
          <w:lang w:val="es-ES"/>
        </w:rPr>
        <w:t xml:space="preserve"> </w:t>
      </w:r>
    </w:p>
    <w:p w14:paraId="5E4B7921" w14:textId="77777777" w:rsidR="00FC55A2" w:rsidRPr="006514CB" w:rsidRDefault="00FC55A2" w:rsidP="00484841">
      <w:pPr>
        <w:spacing w:line="276" w:lineRule="auto"/>
        <w:jc w:val="both"/>
        <w:rPr>
          <w:rFonts w:ascii="Times New Roman" w:hAnsi="Times New Roman" w:cs="Times New Roman"/>
          <w:lang w:val="es-ES"/>
        </w:rPr>
      </w:pPr>
    </w:p>
    <w:p w14:paraId="1072E120" w14:textId="794ABD89"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Family</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Apiaceae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Asparagaceae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Asteraceae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Boraginaceae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Brassicaceae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Campanulaceae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Caryophyllaceae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Celastraceae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Crassulaceae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Cyperaceae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Ericaceae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Fabaceae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Gentianaceae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Juncaceae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Lentibulariaceae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Liliaceae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Linaceae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Onagraceae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Ophioglossaceae</w:t>
      </w:r>
      <w:proofErr w:type="spellEnd"/>
      <w:r w:rsidRPr="006514CB">
        <w:rPr>
          <w:rFonts w:ascii="Times New Roman" w:hAnsi="Times New Roman" w:cs="Times New Roman"/>
          <w:lang w:val="es-ES"/>
        </w:rPr>
        <w:t>,</w:t>
      </w:r>
      <w:r w:rsidR="00F43A48">
        <w:rPr>
          <w:rFonts w:ascii="Times New Roman" w:hAnsi="Times New Roman" w:cs="Times New Roman"/>
          <w:lang w:val="es-ES"/>
        </w:rPr>
        <w:t xml:space="preserve"> </w:t>
      </w:r>
      <w:proofErr w:type="spellStart"/>
      <w:r w:rsidRPr="006514CB">
        <w:rPr>
          <w:rFonts w:ascii="Times New Roman" w:hAnsi="Times New Roman" w:cs="Times New Roman"/>
          <w:lang w:val="es-ES"/>
        </w:rPr>
        <w:t>Plantaginaceae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Portulacaceae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Polygonaceae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Ranunculaceae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Rosaceae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Rubiaceae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Scrophulariaceae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Violaceae</w:t>
      </w:r>
      <w:proofErr w:type="spellEnd"/>
    </w:p>
    <w:p w14:paraId="22333EF3" w14:textId="77777777" w:rsidR="006B7095" w:rsidRPr="006514CB" w:rsidRDefault="006B7095" w:rsidP="00484841">
      <w:pPr>
        <w:spacing w:line="276" w:lineRule="auto"/>
        <w:jc w:val="both"/>
        <w:rPr>
          <w:rFonts w:ascii="Times New Roman" w:hAnsi="Times New Roman" w:cs="Times New Roman"/>
          <w:lang w:val="es-ES"/>
        </w:rPr>
      </w:pPr>
    </w:p>
    <w:p w14:paraId="2302BE34" w14:textId="77777777" w:rsidR="00FC55A2" w:rsidRPr="006514CB" w:rsidRDefault="004A68E5" w:rsidP="00484841">
      <w:pPr>
        <w:spacing w:line="276" w:lineRule="auto"/>
        <w:jc w:val="both"/>
        <w:rPr>
          <w:rFonts w:ascii="Times New Roman" w:hAnsi="Times New Roman" w:cs="Times New Roman"/>
          <w:lang w:val="es-ES"/>
        </w:rPr>
      </w:pPr>
      <w:proofErr w:type="spellStart"/>
      <w:r w:rsidRPr="006514CB">
        <w:rPr>
          <w:rFonts w:ascii="Times New Roman" w:hAnsi="Times New Roman" w:cs="Times New Roman"/>
          <w:b/>
          <w:i/>
          <w:lang w:val="es-ES"/>
        </w:rPr>
        <w:t>Genus</w:t>
      </w:r>
      <w:proofErr w:type="spellEnd"/>
      <w:r w:rsidRPr="006514CB">
        <w:rPr>
          <w:rFonts w:ascii="Times New Roman" w:hAnsi="Times New Roman" w:cs="Times New Roman"/>
          <w:b/>
          <w:i/>
          <w:lang w:val="es-ES"/>
        </w:rPr>
        <w:t>:</w:t>
      </w:r>
      <w:r w:rsidRPr="006514CB">
        <w:rPr>
          <w:rFonts w:ascii="Times New Roman" w:hAnsi="Times New Roman" w:cs="Times New Roman"/>
          <w:lang w:val="es-ES"/>
        </w:rPr>
        <w:t xml:space="preserve"> </w:t>
      </w:r>
      <w:proofErr w:type="spellStart"/>
      <w:r w:rsidRPr="006514CB">
        <w:rPr>
          <w:rFonts w:ascii="Times New Roman" w:hAnsi="Times New Roman" w:cs="Times New Roman"/>
          <w:i/>
          <w:lang w:val="es-ES"/>
        </w:rPr>
        <w:t>Agrostis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Anthericum</w:t>
      </w:r>
      <w:proofErr w:type="spellEnd"/>
      <w:r w:rsidRPr="006514CB">
        <w:rPr>
          <w:rFonts w:ascii="Times New Roman" w:hAnsi="Times New Roman" w:cs="Times New Roman"/>
          <w:i/>
          <w:lang w:val="es-ES"/>
        </w:rPr>
        <w:t xml:space="preserve">, Arenaria, </w:t>
      </w:r>
      <w:proofErr w:type="spellStart"/>
      <w:r w:rsidRPr="006514CB">
        <w:rPr>
          <w:rFonts w:ascii="Times New Roman" w:hAnsi="Times New Roman" w:cs="Times New Roman"/>
          <w:i/>
          <w:lang w:val="es-ES"/>
        </w:rPr>
        <w:t>Botrychium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Bromus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Campanula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Carex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Cerastium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Cirsium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Dactylis</w:t>
      </w:r>
      <w:proofErr w:type="spellEnd"/>
      <w:r w:rsidRPr="006514CB">
        <w:rPr>
          <w:rFonts w:ascii="Times New Roman" w:hAnsi="Times New Roman" w:cs="Times New Roman"/>
          <w:i/>
          <w:lang w:val="es-ES"/>
        </w:rPr>
        <w:t xml:space="preserve">, Draba, </w:t>
      </w:r>
      <w:proofErr w:type="spellStart"/>
      <w:r w:rsidRPr="006514CB">
        <w:rPr>
          <w:rFonts w:ascii="Times New Roman" w:hAnsi="Times New Roman" w:cs="Times New Roman"/>
          <w:i/>
          <w:lang w:val="es-ES"/>
        </w:rPr>
        <w:t>Eleocharis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Epilobium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Erophila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Eryngium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Euphrasia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Festuca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Gagea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Galium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Gentianella</w:t>
      </w:r>
      <w:proofErr w:type="spellEnd"/>
      <w:r w:rsidRPr="006514CB">
        <w:rPr>
          <w:rFonts w:ascii="Times New Roman" w:hAnsi="Times New Roman" w:cs="Times New Roman"/>
          <w:i/>
          <w:lang w:val="es-ES"/>
        </w:rPr>
        <w:t xml:space="preserve">, Herniaria, </w:t>
      </w:r>
      <w:proofErr w:type="spellStart"/>
      <w:r w:rsidRPr="006514CB">
        <w:rPr>
          <w:rFonts w:ascii="Times New Roman" w:hAnsi="Times New Roman" w:cs="Times New Roman"/>
          <w:i/>
          <w:lang w:val="es-ES"/>
        </w:rPr>
        <w:t>Juncus</w:t>
      </w:r>
      <w:proofErr w:type="spellEnd"/>
      <w:r w:rsidRPr="006514CB">
        <w:rPr>
          <w:rFonts w:ascii="Times New Roman" w:hAnsi="Times New Roman" w:cs="Times New Roman"/>
          <w:i/>
          <w:lang w:val="es-ES"/>
        </w:rPr>
        <w:t xml:space="preserve">, Linaria, Lotus, Luzula, </w:t>
      </w:r>
      <w:proofErr w:type="spellStart"/>
      <w:r w:rsidRPr="006514CB">
        <w:rPr>
          <w:rFonts w:ascii="Times New Roman" w:hAnsi="Times New Roman" w:cs="Times New Roman"/>
          <w:i/>
          <w:lang w:val="es-ES"/>
        </w:rPr>
        <w:t>Meum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Montia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Myosotis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Nardus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Parnassia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Paronychia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Phleum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Pinguicula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Plantago</w:t>
      </w:r>
      <w:proofErr w:type="spellEnd"/>
      <w:r w:rsidRPr="006514CB">
        <w:rPr>
          <w:rFonts w:ascii="Times New Roman" w:hAnsi="Times New Roman" w:cs="Times New Roman"/>
          <w:i/>
          <w:lang w:val="es-ES"/>
        </w:rPr>
        <w:t xml:space="preserve">, Poa, Potentilla, Radiola, </w:t>
      </w:r>
      <w:proofErr w:type="spellStart"/>
      <w:r w:rsidRPr="006514CB">
        <w:rPr>
          <w:rFonts w:ascii="Times New Roman" w:hAnsi="Times New Roman" w:cs="Times New Roman"/>
          <w:i/>
          <w:lang w:val="es-ES"/>
        </w:rPr>
        <w:t>Ranunculus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Rumex</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Sagina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Scorzoneroides</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Sedum</w:t>
      </w:r>
      <w:proofErr w:type="spellEnd"/>
      <w:r w:rsidRPr="006514CB">
        <w:rPr>
          <w:rFonts w:ascii="Times New Roman" w:hAnsi="Times New Roman" w:cs="Times New Roman"/>
          <w:i/>
          <w:lang w:val="es-ES"/>
        </w:rPr>
        <w:t xml:space="preserve">, Silene, </w:t>
      </w:r>
      <w:proofErr w:type="spellStart"/>
      <w:r w:rsidRPr="006514CB">
        <w:rPr>
          <w:rFonts w:ascii="Times New Roman" w:hAnsi="Times New Roman" w:cs="Times New Roman"/>
          <w:i/>
          <w:lang w:val="es-ES"/>
        </w:rPr>
        <w:t>Spergularia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Stellaria</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Thlaspi</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Trifolium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Vaccinium</w:t>
      </w:r>
      <w:proofErr w:type="spellEnd"/>
      <w:r w:rsidRPr="006514CB">
        <w:rPr>
          <w:rFonts w:ascii="Times New Roman" w:hAnsi="Times New Roman" w:cs="Times New Roman"/>
          <w:i/>
          <w:lang w:val="es-ES"/>
        </w:rPr>
        <w:t xml:space="preserve">, </w:t>
      </w:r>
      <w:proofErr w:type="spellStart"/>
      <w:r w:rsidRPr="006514CB">
        <w:rPr>
          <w:rFonts w:ascii="Times New Roman" w:hAnsi="Times New Roman" w:cs="Times New Roman"/>
          <w:i/>
          <w:lang w:val="es-ES"/>
        </w:rPr>
        <w:t>Veronica</w:t>
      </w:r>
      <w:proofErr w:type="spellEnd"/>
      <w:r w:rsidRPr="006514CB">
        <w:rPr>
          <w:rFonts w:ascii="Times New Roman" w:hAnsi="Times New Roman" w:cs="Times New Roman"/>
          <w:i/>
          <w:lang w:val="es-ES"/>
        </w:rPr>
        <w:t>, Viola</w:t>
      </w:r>
    </w:p>
    <w:p w14:paraId="3B47A722" w14:textId="77777777" w:rsidR="00FC55A2" w:rsidRPr="006514CB" w:rsidRDefault="004A68E5" w:rsidP="00484841">
      <w:pPr>
        <w:pStyle w:val="Ttulo31"/>
        <w:spacing w:line="276" w:lineRule="auto"/>
        <w:jc w:val="both"/>
        <w:rPr>
          <w:rFonts w:ascii="Times New Roman" w:hAnsi="Times New Roman" w:cs="Times New Roman"/>
          <w:color w:val="auto"/>
          <w:lang w:val="en-GB"/>
        </w:rPr>
      </w:pPr>
      <w:bookmarkStart w:id="15" w:name="spatial-coverage"/>
      <w:bookmarkEnd w:id="15"/>
      <w:r w:rsidRPr="006514CB">
        <w:rPr>
          <w:rFonts w:ascii="Times New Roman" w:hAnsi="Times New Roman" w:cs="Times New Roman"/>
          <w:color w:val="auto"/>
          <w:lang w:val="en-GB"/>
        </w:rPr>
        <w:t>Spatial coverage</w:t>
      </w:r>
    </w:p>
    <w:p w14:paraId="46E39FD0" w14:textId="77777777" w:rsidR="00FC55A2" w:rsidRDefault="004A68E5" w:rsidP="00484841">
      <w:pPr>
        <w:pStyle w:val="Ttulo51"/>
        <w:spacing w:line="276" w:lineRule="auto"/>
        <w:jc w:val="both"/>
        <w:rPr>
          <w:rFonts w:ascii="Times New Roman" w:hAnsi="Times New Roman" w:cs="Times New Roman"/>
          <w:b/>
          <w:i w:val="0"/>
          <w:color w:val="auto"/>
          <w:lang w:val="en-GB"/>
        </w:rPr>
      </w:pPr>
      <w:bookmarkStart w:id="16" w:name="general-spatial-coverage"/>
      <w:bookmarkEnd w:id="16"/>
      <w:r w:rsidRPr="006514CB">
        <w:rPr>
          <w:rFonts w:ascii="Times New Roman" w:hAnsi="Times New Roman" w:cs="Times New Roman"/>
          <w:b/>
          <w:i w:val="0"/>
          <w:color w:val="auto"/>
          <w:lang w:val="en-GB"/>
        </w:rPr>
        <w:t>General spatial coverage:</w:t>
      </w:r>
    </w:p>
    <w:p w14:paraId="510FBDC3" w14:textId="0313C8F6" w:rsidR="00BC7A08" w:rsidRPr="006514CB" w:rsidRDefault="00BC7A08" w:rsidP="00BC7A08">
      <w:pPr>
        <w:spacing w:line="276" w:lineRule="auto"/>
        <w:jc w:val="both"/>
        <w:rPr>
          <w:rFonts w:ascii="Times New Roman" w:hAnsi="Times New Roman" w:cs="Times New Roman"/>
          <w:lang w:val="en-GB"/>
        </w:rPr>
      </w:pPr>
      <w:r w:rsidRPr="00BC7A08">
        <w:rPr>
          <w:rFonts w:ascii="Times New Roman" w:hAnsi="Times New Roman" w:cs="Times New Roman"/>
          <w:lang w:val="en-GB"/>
        </w:rPr>
        <w:t xml:space="preserve">The present dataset covers the </w:t>
      </w:r>
      <w:proofErr w:type="spellStart"/>
      <w:r w:rsidRPr="00BC7A08">
        <w:rPr>
          <w:rFonts w:ascii="Times New Roman" w:hAnsi="Times New Roman" w:cs="Times New Roman"/>
          <w:lang w:val="en-GB"/>
        </w:rPr>
        <w:t>mediterranean</w:t>
      </w:r>
      <w:proofErr w:type="spellEnd"/>
      <w:r w:rsidRPr="00BC7A08">
        <w:rPr>
          <w:rFonts w:ascii="Times New Roman" w:hAnsi="Times New Roman" w:cs="Times New Roman"/>
          <w:lang w:val="en-GB"/>
        </w:rPr>
        <w:t xml:space="preserve"> high-mountain meadows ecosystems</w:t>
      </w:r>
      <w:r>
        <w:rPr>
          <w:rFonts w:ascii="Times New Roman" w:hAnsi="Times New Roman" w:cs="Times New Roman"/>
          <w:lang w:val="en-GB"/>
        </w:rPr>
        <w:t xml:space="preserve"> </w:t>
      </w:r>
      <w:r w:rsidRPr="006514CB">
        <w:rPr>
          <w:rFonts w:ascii="Times New Roman" w:hAnsi="Times New Roman" w:cs="Times New Roman"/>
          <w:lang w:val="en-GB"/>
        </w:rPr>
        <w:t xml:space="preserve">(known locally as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w:t>
      </w:r>
      <w:r w:rsidRPr="00BC7A08">
        <w:rPr>
          <w:rFonts w:ascii="Times New Roman" w:hAnsi="Times New Roman" w:cs="Times New Roman"/>
          <w:lang w:val="en-GB"/>
        </w:rPr>
        <w:t xml:space="preserve">, which is considered </w:t>
      </w:r>
      <w:r w:rsidR="002642B0">
        <w:rPr>
          <w:rFonts w:ascii="Times New Roman" w:hAnsi="Times New Roman" w:cs="Times New Roman"/>
          <w:lang w:val="en-GB"/>
        </w:rPr>
        <w:t>a</w:t>
      </w:r>
      <w:r w:rsidRPr="00BC7A08">
        <w:rPr>
          <w:rFonts w:ascii="Times New Roman" w:hAnsi="Times New Roman" w:cs="Times New Roman"/>
          <w:lang w:val="en-GB"/>
        </w:rPr>
        <w:t xml:space="preserve"> singular ecosystem of the Sierra </w:t>
      </w:r>
      <w:r w:rsidRPr="00DC6C65">
        <w:rPr>
          <w:rFonts w:ascii="Times New Roman" w:hAnsi="Times New Roman" w:cs="Times New Roman"/>
          <w:lang w:val="en-GB"/>
        </w:rPr>
        <w:t>Nev</w:t>
      </w:r>
      <w:r w:rsidR="00294607" w:rsidRPr="00DC6C65">
        <w:rPr>
          <w:rFonts w:ascii="Times New Roman" w:hAnsi="Times New Roman" w:cs="Times New Roman"/>
          <w:lang w:val="en-GB"/>
        </w:rPr>
        <w:t>a</w:t>
      </w:r>
      <w:r w:rsidRPr="00DC6C65">
        <w:rPr>
          <w:rFonts w:ascii="Times New Roman" w:hAnsi="Times New Roman" w:cs="Times New Roman"/>
          <w:lang w:val="en-GB"/>
        </w:rPr>
        <w:t>da (</w:t>
      </w:r>
      <w:proofErr w:type="spellStart"/>
      <w:r w:rsidR="00DC6C65" w:rsidRPr="00DC6C65">
        <w:rPr>
          <w:rFonts w:ascii="Times New Roman" w:hAnsi="Times New Roman" w:cs="Times New Roman"/>
          <w:lang w:val="en-GB"/>
        </w:rPr>
        <w:t>Bonet</w:t>
      </w:r>
      <w:proofErr w:type="spellEnd"/>
      <w:r w:rsidR="00DC6C65" w:rsidRPr="00DC6C65">
        <w:rPr>
          <w:rFonts w:ascii="Times New Roman" w:hAnsi="Times New Roman" w:cs="Times New Roman"/>
          <w:lang w:val="en-GB"/>
        </w:rPr>
        <w:t xml:space="preserve"> et al. 2010)</w:t>
      </w:r>
      <w:r w:rsidR="00DC6C65">
        <w:rPr>
          <w:rFonts w:ascii="Times New Roman" w:hAnsi="Times New Roman" w:cs="Times New Roman"/>
          <w:lang w:val="en-GB"/>
        </w:rPr>
        <w:t xml:space="preserve"> </w:t>
      </w:r>
      <w:r w:rsidRPr="00DC6C65">
        <w:rPr>
          <w:rFonts w:ascii="Times New Roman" w:hAnsi="Times New Roman" w:cs="Times New Roman"/>
          <w:lang w:val="en-GB"/>
        </w:rPr>
        <w:t>(for</w:t>
      </w:r>
      <w:r w:rsidRPr="00BC7A08">
        <w:rPr>
          <w:rFonts w:ascii="Times New Roman" w:hAnsi="Times New Roman" w:cs="Times New Roman"/>
          <w:lang w:val="en-GB"/>
        </w:rPr>
        <w:t xml:space="preserve"> a description of Sierra Nevada see study area of the Project section). </w:t>
      </w:r>
      <w:proofErr w:type="spellStart"/>
      <w:r>
        <w:rPr>
          <w:rFonts w:ascii="Times New Roman" w:hAnsi="Times New Roman" w:cs="Times New Roman"/>
          <w:lang w:val="en-GB"/>
        </w:rPr>
        <w:t>Borreguiles</w:t>
      </w:r>
      <w:proofErr w:type="spellEnd"/>
      <w:r w:rsidRPr="006514CB">
        <w:rPr>
          <w:rFonts w:ascii="Times New Roman" w:hAnsi="Times New Roman" w:cs="Times New Roman"/>
          <w:lang w:val="en-GB"/>
        </w:rPr>
        <w:t xml:space="preserve"> </w:t>
      </w:r>
      <w:r>
        <w:rPr>
          <w:rFonts w:ascii="Times New Roman" w:hAnsi="Times New Roman" w:cs="Times New Roman"/>
          <w:lang w:val="en-GB"/>
        </w:rPr>
        <w:t xml:space="preserve">are </w:t>
      </w:r>
      <w:r w:rsidRPr="006514CB">
        <w:rPr>
          <w:rFonts w:ascii="Times New Roman" w:hAnsi="Times New Roman" w:cs="Times New Roman"/>
          <w:lang w:val="en-GB"/>
        </w:rPr>
        <w:t>conditioned by the snow dynamics and are potentially sensitive to changes in water availability and temperature (</w:t>
      </w:r>
      <w:proofErr w:type="spellStart"/>
      <w:r w:rsidRPr="006514CB">
        <w:rPr>
          <w:rFonts w:ascii="Times New Roman" w:hAnsi="Times New Roman" w:cs="Times New Roman"/>
          <w:lang w:val="en-GB"/>
        </w:rPr>
        <w:t>F</w:t>
      </w:r>
      <w:r>
        <w:rPr>
          <w:rFonts w:ascii="Times New Roman" w:hAnsi="Times New Roman" w:cs="Times New Roman"/>
          <w:lang w:val="en-GB"/>
        </w:rPr>
        <w:t>ernández</w:t>
      </w:r>
      <w:proofErr w:type="spellEnd"/>
      <w:r>
        <w:rPr>
          <w:rFonts w:ascii="Times New Roman" w:hAnsi="Times New Roman" w:cs="Times New Roman"/>
          <w:lang w:val="en-GB"/>
        </w:rPr>
        <w:t>-</w:t>
      </w:r>
      <w:r w:rsidRPr="006514CB">
        <w:rPr>
          <w:rFonts w:ascii="Times New Roman" w:hAnsi="Times New Roman" w:cs="Times New Roman"/>
          <w:lang w:val="en-GB"/>
        </w:rPr>
        <w:t xml:space="preserve">Casas 1974; </w:t>
      </w:r>
      <w:proofErr w:type="spellStart"/>
      <w:r w:rsidRPr="006514CB">
        <w:rPr>
          <w:rFonts w:ascii="Times New Roman" w:hAnsi="Times New Roman" w:cs="Times New Roman"/>
          <w:lang w:val="en-GB"/>
        </w:rPr>
        <w:t>Martínez</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Parras</w:t>
      </w:r>
      <w:proofErr w:type="spellEnd"/>
      <w:r w:rsidRPr="006514CB">
        <w:rPr>
          <w:rFonts w:ascii="Times New Roman" w:hAnsi="Times New Roman" w:cs="Times New Roman"/>
          <w:lang w:val="en-GB"/>
        </w:rPr>
        <w:t xml:space="preserve"> et al. 1987). This ecosystem occupies an altitudinal range between 2200 and 3000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its distribution is determined by accumulation of the </w:t>
      </w:r>
      <w:proofErr w:type="spellStart"/>
      <w:r w:rsidRPr="006514CB">
        <w:rPr>
          <w:rFonts w:ascii="Times New Roman" w:hAnsi="Times New Roman" w:cs="Times New Roman"/>
          <w:lang w:val="en-GB"/>
        </w:rPr>
        <w:t>meltwater</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Fernández</w:t>
      </w:r>
      <w:proofErr w:type="spellEnd"/>
      <w:r w:rsidRPr="006514CB">
        <w:rPr>
          <w:rFonts w:ascii="Times New Roman" w:hAnsi="Times New Roman" w:cs="Times New Roman"/>
          <w:lang w:val="en-GB"/>
        </w:rPr>
        <w:t xml:space="preserve">-Casas 1974). Although it represents only 1.4% of this mountain range (1125 ha), it has a high rate of plant </w:t>
      </w:r>
      <w:proofErr w:type="spellStart"/>
      <w:r w:rsidRPr="006514CB">
        <w:rPr>
          <w:rFonts w:ascii="Times New Roman" w:hAnsi="Times New Roman" w:cs="Times New Roman"/>
          <w:lang w:val="en-GB"/>
        </w:rPr>
        <w:t>endemicity</w:t>
      </w:r>
      <w:proofErr w:type="spellEnd"/>
      <w:r w:rsidRPr="006514CB">
        <w:rPr>
          <w:rFonts w:ascii="Times New Roman" w:hAnsi="Times New Roman" w:cs="Times New Roman"/>
          <w:lang w:val="en-GB"/>
        </w:rPr>
        <w:t xml:space="preserve"> (Table 1)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et al. 2010; APMM 2013).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are included in the Annex I of the Habitats Directive (EU habitat code 6230) (</w:t>
      </w:r>
      <w:proofErr w:type="spellStart"/>
      <w:r w:rsidRPr="006514CB">
        <w:rPr>
          <w:rFonts w:ascii="Times New Roman" w:hAnsi="Times New Roman" w:cs="Times New Roman"/>
          <w:lang w:val="en-GB"/>
        </w:rPr>
        <w:t>Bartolomé</w:t>
      </w:r>
      <w:proofErr w:type="spellEnd"/>
      <w:r w:rsidRPr="006514CB">
        <w:rPr>
          <w:rFonts w:ascii="Times New Roman" w:hAnsi="Times New Roman" w:cs="Times New Roman"/>
          <w:lang w:val="en-GB"/>
        </w:rPr>
        <w:t xml:space="preserve"> et al. 2005;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 et al. 2009). This ecosystem lies over hydromorphic soils that develop around mountain lakes, streams, depressions and glacial valleys. The overall appearance of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in summer is intense green, contrasting with the yellowish colour of the surrounding </w:t>
      </w:r>
      <w:proofErr w:type="spellStart"/>
      <w:r w:rsidRPr="006514CB">
        <w:rPr>
          <w:rFonts w:ascii="Times New Roman" w:hAnsi="Times New Roman" w:cs="Times New Roman"/>
          <w:lang w:val="en-GB"/>
        </w:rPr>
        <w:t>psychroxerophilic</w:t>
      </w:r>
      <w:proofErr w:type="spellEnd"/>
      <w:r w:rsidRPr="006514CB">
        <w:rPr>
          <w:rFonts w:ascii="Times New Roman" w:hAnsi="Times New Roman" w:cs="Times New Roman"/>
          <w:lang w:val="en-GB"/>
        </w:rPr>
        <w:t xml:space="preserve"> grasslands (Figure 4).</w:t>
      </w:r>
    </w:p>
    <w:p w14:paraId="0AD6C2FC" w14:textId="48BD06B2" w:rsidR="00294607" w:rsidRPr="006514CB" w:rsidRDefault="00BC7A08" w:rsidP="00BC7A08">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ecosystem contains several plant communities arranged as parallel bands in relation to natural </w:t>
      </w:r>
      <w:proofErr w:type="gramStart"/>
      <w:r w:rsidRPr="006514CB">
        <w:rPr>
          <w:rFonts w:ascii="Times New Roman" w:hAnsi="Times New Roman" w:cs="Times New Roman"/>
          <w:lang w:val="en-GB"/>
        </w:rPr>
        <w:t>water courses</w:t>
      </w:r>
      <w:proofErr w:type="gram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Molero</w:t>
      </w:r>
      <w:proofErr w:type="spellEnd"/>
      <w:r w:rsidRPr="006514CB">
        <w:rPr>
          <w:rFonts w:ascii="Times New Roman" w:hAnsi="Times New Roman" w:cs="Times New Roman"/>
          <w:lang w:val="en-GB"/>
        </w:rPr>
        <w:t xml:space="preserve">-Mesa 1999;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Pr>
          <w:rFonts w:ascii="Times New Roman" w:hAnsi="Times New Roman" w:cs="Times New Roman"/>
          <w:lang w:val="en-GB"/>
        </w:rPr>
        <w:t>1</w:t>
      </w:r>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et al. 2003</w:t>
      </w:r>
      <w:r>
        <w:rPr>
          <w:rFonts w:ascii="Times New Roman" w:hAnsi="Times New Roman" w:cs="Times New Roman"/>
          <w:lang w:val="en-GB"/>
        </w:rPr>
        <w:t xml:space="preserve">; Sánchez-Gutiérrez and </w:t>
      </w:r>
      <w:proofErr w:type="spellStart"/>
      <w:r>
        <w:rPr>
          <w:rFonts w:ascii="Times New Roman" w:hAnsi="Times New Roman" w:cs="Times New Roman"/>
          <w:lang w:val="en-GB"/>
        </w:rPr>
        <w:t>Pino</w:t>
      </w:r>
      <w:proofErr w:type="spellEnd"/>
      <w:r>
        <w:rPr>
          <w:rFonts w:ascii="Times New Roman" w:hAnsi="Times New Roman" w:cs="Times New Roman"/>
          <w:lang w:val="en-GB"/>
        </w:rPr>
        <w:t xml:space="preserve"> 2004)</w:t>
      </w:r>
      <w:r w:rsidRPr="006514CB">
        <w:rPr>
          <w:rFonts w:ascii="Times New Roman" w:hAnsi="Times New Roman" w:cs="Times New Roman"/>
          <w:lang w:val="en-GB"/>
        </w:rPr>
        <w:t xml:space="preserve"> (Figure 4). The floristic composition of these communities depends on moisture content of the substrate. First, on some moist soil, as a transition from dry grasslands to the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themselves, there is </w:t>
      </w:r>
      <w:proofErr w:type="gramStart"/>
      <w:r w:rsidRPr="006514CB">
        <w:rPr>
          <w:rFonts w:ascii="Times New Roman" w:hAnsi="Times New Roman" w:cs="Times New Roman"/>
          <w:lang w:val="en-GB"/>
        </w:rPr>
        <w:t>a medium</w:t>
      </w:r>
      <w:proofErr w:type="gramEnd"/>
      <w:r w:rsidRPr="006514CB">
        <w:rPr>
          <w:rFonts w:ascii="Times New Roman" w:hAnsi="Times New Roman" w:cs="Times New Roman"/>
          <w:lang w:val="en-GB"/>
        </w:rPr>
        <w:t xml:space="preserve"> </w:t>
      </w:r>
      <w:r w:rsidRPr="006514CB">
        <w:rPr>
          <w:rFonts w:ascii="Times New Roman" w:hAnsi="Times New Roman" w:cs="Times New Roman"/>
          <w:lang w:val="en-GB"/>
        </w:rPr>
        <w:lastRenderedPageBreak/>
        <w:t xml:space="preserve">coverage grassland called </w:t>
      </w:r>
      <w:r w:rsidRPr="00294607">
        <w:rPr>
          <w:rFonts w:ascii="Times New Roman" w:hAnsi="Times New Roman" w:cs="Times New Roman"/>
          <w:i/>
          <w:lang w:val="en-GB"/>
        </w:rPr>
        <w:t xml:space="preserve">dry </w:t>
      </w:r>
      <w:proofErr w:type="spellStart"/>
      <w:r w:rsidRPr="00294607">
        <w:rPr>
          <w:rFonts w:ascii="Times New Roman" w:hAnsi="Times New Roman" w:cs="Times New Roman"/>
          <w:i/>
          <w:lang w:val="en-GB"/>
        </w:rPr>
        <w:t>borreguil</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Armerio-Agrostietum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It hosts species such </w:t>
      </w:r>
      <w:proofErr w:type="spellStart"/>
      <w:r w:rsidRPr="006514CB">
        <w:rPr>
          <w:rFonts w:ascii="Times New Roman" w:hAnsi="Times New Roman" w:cs="Times New Roman"/>
          <w:i/>
          <w:lang w:val="en-GB"/>
        </w:rPr>
        <w:t>Agrostis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Plantago</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nivalis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acetosellifolius</w:t>
      </w:r>
      <w:proofErr w:type="spellEnd"/>
      <w:r w:rsidRPr="006514CB">
        <w:rPr>
          <w:rFonts w:ascii="Times New Roman" w:hAnsi="Times New Roman" w:cs="Times New Roman"/>
          <w:i/>
          <w:lang w:val="en-GB"/>
        </w:rPr>
        <w:t xml:space="preserve">, Thymus </w:t>
      </w:r>
      <w:proofErr w:type="spellStart"/>
      <w:r w:rsidRPr="006514CB">
        <w:rPr>
          <w:rFonts w:ascii="Times New Roman" w:hAnsi="Times New Roman" w:cs="Times New Roman"/>
          <w:i/>
          <w:lang w:val="en-GB"/>
        </w:rPr>
        <w:t>serpylloides</w:t>
      </w:r>
      <w:proofErr w:type="spellEnd"/>
      <w:r w:rsidRPr="006514CB">
        <w:rPr>
          <w:rFonts w:ascii="Times New Roman" w:hAnsi="Times New Roman" w:cs="Times New Roman"/>
          <w:lang w:val="en-GB"/>
        </w:rPr>
        <w:t xml:space="preserve"> or </w:t>
      </w:r>
      <w:proofErr w:type="spellStart"/>
      <w:r w:rsidRPr="006514CB">
        <w:rPr>
          <w:rFonts w:ascii="Times New Roman" w:hAnsi="Times New Roman" w:cs="Times New Roman"/>
          <w:i/>
          <w:lang w:val="en-GB"/>
        </w:rPr>
        <w:t>Arenaria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tetraquetra</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amabilis</w:t>
      </w:r>
      <w:proofErr w:type="spellEnd"/>
      <w:r w:rsidRPr="006514CB">
        <w:rPr>
          <w:rFonts w:ascii="Times New Roman" w:hAnsi="Times New Roman" w:cs="Times New Roman"/>
          <w:lang w:val="en-GB"/>
        </w:rPr>
        <w:t xml:space="preserve"> (among others) (</w:t>
      </w:r>
      <w:proofErr w:type="spellStart"/>
      <w:r w:rsidRPr="006514CB">
        <w:rPr>
          <w:rFonts w:ascii="Times New Roman" w:hAnsi="Times New Roman" w:cs="Times New Roman"/>
          <w:lang w:val="en-GB"/>
        </w:rPr>
        <w:t>Losa</w:t>
      </w:r>
      <w:proofErr w:type="spellEnd"/>
      <w:r w:rsidRPr="006514CB">
        <w:rPr>
          <w:rFonts w:ascii="Times New Roman" w:hAnsi="Times New Roman" w:cs="Times New Roman"/>
          <w:lang w:val="en-GB"/>
        </w:rPr>
        <w:t xml:space="preserve">-Quintana et al. 1986; </w:t>
      </w: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200</w:t>
      </w:r>
      <w:r>
        <w:rPr>
          <w:rFonts w:ascii="Times New Roman" w:hAnsi="Times New Roman" w:cs="Times New Roman"/>
          <w:lang w:val="en-GB"/>
        </w:rPr>
        <w:t>1</w:t>
      </w:r>
      <w:r w:rsidRPr="006514CB">
        <w:rPr>
          <w:rFonts w:ascii="Times New Roman" w:hAnsi="Times New Roman" w:cs="Times New Roman"/>
          <w:lang w:val="en-GB"/>
        </w:rPr>
        <w:t xml:space="preserve">. Then </w:t>
      </w:r>
      <w:r w:rsidRPr="00294607">
        <w:rPr>
          <w:rFonts w:ascii="Times New Roman" w:hAnsi="Times New Roman" w:cs="Times New Roman"/>
          <w:i/>
          <w:lang w:val="en-GB"/>
        </w:rPr>
        <w:t>dense grassland</w:t>
      </w:r>
      <w:r w:rsidRPr="006514CB">
        <w:rPr>
          <w:rFonts w:ascii="Times New Roman" w:hAnsi="Times New Roman" w:cs="Times New Roman"/>
          <w:lang w:val="en-GB"/>
        </w:rPr>
        <w:t xml:space="preserve"> appears, located in areas with constant moisture throughout the summer and deep soils. As typical species of this community (</w:t>
      </w:r>
      <w:proofErr w:type="spellStart"/>
      <w:r w:rsidRPr="006514CB">
        <w:rPr>
          <w:rFonts w:ascii="Times New Roman" w:hAnsi="Times New Roman" w:cs="Times New Roman"/>
          <w:i/>
          <w:lang w:val="en-GB"/>
        </w:rPr>
        <w:t>Nardo-Festucetum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ibericae</w:t>
      </w:r>
      <w:proofErr w:type="spellEnd"/>
      <w:r w:rsidRPr="006514CB">
        <w:rPr>
          <w:rFonts w:ascii="Times New Roman" w:hAnsi="Times New Roman" w:cs="Times New Roman"/>
          <w:lang w:val="en-GB"/>
        </w:rPr>
        <w:t xml:space="preserve">) include </w:t>
      </w:r>
      <w:proofErr w:type="spellStart"/>
      <w:r w:rsidRPr="006514CB">
        <w:rPr>
          <w:rFonts w:ascii="Times New Roman" w:hAnsi="Times New Roman" w:cs="Times New Roman"/>
          <w:i/>
          <w:lang w:val="en-GB"/>
        </w:rPr>
        <w:t>Nardus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stricta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iberica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Scorzoneroides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microcephala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Lotus </w:t>
      </w:r>
      <w:proofErr w:type="spellStart"/>
      <w:r w:rsidRPr="006514CB">
        <w:rPr>
          <w:rFonts w:ascii="Times New Roman" w:hAnsi="Times New Roman" w:cs="Times New Roman"/>
          <w:i/>
          <w:lang w:val="en-GB"/>
        </w:rPr>
        <w:t>corniculatus</w:t>
      </w:r>
      <w:proofErr w:type="spellEnd"/>
      <w:r w:rsidRPr="006514CB">
        <w:rPr>
          <w:rFonts w:ascii="Times New Roman" w:hAnsi="Times New Roman" w:cs="Times New Roman"/>
          <w:i/>
          <w:lang w:val="en-GB"/>
        </w:rPr>
        <w:t xml:space="preserve"> </w:t>
      </w:r>
      <w:r w:rsidRPr="008B282D">
        <w:rPr>
          <w:rFonts w:ascii="Times New Roman" w:hAnsi="Times New Roman" w:cs="Times New Roman"/>
          <w:lang w:val="en-GB"/>
        </w:rPr>
        <w:t>subsp.</w:t>
      </w:r>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glacialis</w:t>
      </w:r>
      <w:proofErr w:type="spellEnd"/>
      <w:r w:rsidRPr="006514CB">
        <w:rPr>
          <w:rFonts w:ascii="Times New Roman" w:hAnsi="Times New Roman" w:cs="Times New Roman"/>
          <w:i/>
          <w:lang w:val="en-GB"/>
        </w:rPr>
        <w:t>,</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Luzula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spicata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demissus</w:t>
      </w:r>
      <w:proofErr w:type="spellEnd"/>
      <w:r w:rsidRPr="006514CB">
        <w:rPr>
          <w:rFonts w:ascii="Times New Roman" w:hAnsi="Times New Roman" w:cs="Times New Roman"/>
          <w:lang w:val="en-GB"/>
        </w:rPr>
        <w:t xml:space="preserve">, and </w:t>
      </w:r>
      <w:r w:rsidRPr="006514CB">
        <w:rPr>
          <w:rFonts w:ascii="Times New Roman" w:hAnsi="Times New Roman" w:cs="Times New Roman"/>
          <w:i/>
          <w:lang w:val="en-GB"/>
        </w:rPr>
        <w:t xml:space="preserve">Campanula </w:t>
      </w:r>
      <w:proofErr w:type="spellStart"/>
      <w:r w:rsidRPr="006514CB">
        <w:rPr>
          <w:rFonts w:ascii="Times New Roman" w:hAnsi="Times New Roman" w:cs="Times New Roman"/>
          <w:i/>
          <w:lang w:val="en-GB"/>
        </w:rPr>
        <w:t>herminii</w:t>
      </w:r>
      <w:proofErr w:type="spellEnd"/>
      <w:r w:rsidRPr="006514CB">
        <w:rPr>
          <w:rFonts w:ascii="Times New Roman" w:hAnsi="Times New Roman" w:cs="Times New Roman"/>
          <w:lang w:val="en-GB"/>
        </w:rPr>
        <w:t xml:space="preserve">. Moreover, in the promontory areas appears a variation of the </w:t>
      </w:r>
      <w:proofErr w:type="spellStart"/>
      <w:r w:rsidRPr="006514CB">
        <w:rPr>
          <w:rFonts w:ascii="Times New Roman" w:hAnsi="Times New Roman" w:cs="Times New Roman"/>
          <w:lang w:val="en-GB"/>
        </w:rPr>
        <w:t>borreguil</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Ranunculo-Vaccinietum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uliginosi</w:t>
      </w:r>
      <w:proofErr w:type="spellEnd"/>
      <w:r w:rsidRPr="006514CB">
        <w:rPr>
          <w:rFonts w:ascii="Times New Roman" w:hAnsi="Times New Roman" w:cs="Times New Roman"/>
          <w:lang w:val="en-GB"/>
        </w:rPr>
        <w:t xml:space="preserve">) enriched with the presence of </w:t>
      </w:r>
      <w:proofErr w:type="spellStart"/>
      <w:r w:rsidRPr="006514CB">
        <w:rPr>
          <w:rFonts w:ascii="Times New Roman" w:hAnsi="Times New Roman" w:cs="Times New Roman"/>
          <w:i/>
          <w:lang w:val="en-GB"/>
        </w:rPr>
        <w:t>Vaccinium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uliginosum</w:t>
      </w:r>
      <w:proofErr w:type="spellEnd"/>
      <w:r w:rsidRPr="006514CB">
        <w:rPr>
          <w:rFonts w:ascii="Times New Roman" w:hAnsi="Times New Roman" w:cs="Times New Roman"/>
          <w:lang w:val="en-GB"/>
        </w:rPr>
        <w:t xml:space="preserve"> subsp. </w:t>
      </w:r>
      <w:proofErr w:type="spellStart"/>
      <w:r w:rsidRPr="006514CB">
        <w:rPr>
          <w:rFonts w:ascii="Times New Roman" w:hAnsi="Times New Roman" w:cs="Times New Roman"/>
          <w:i/>
          <w:lang w:val="en-GB"/>
        </w:rPr>
        <w:t>nanum</w:t>
      </w:r>
      <w:proofErr w:type="spellEnd"/>
      <w:r w:rsidRPr="006514CB">
        <w:rPr>
          <w:rFonts w:ascii="Times New Roman" w:hAnsi="Times New Roman" w:cs="Times New Roman"/>
          <w:lang w:val="en-GB"/>
        </w:rPr>
        <w:t xml:space="preserve">. In places under constant flooding and still waters until fall, the optimum conditions of oxygen deprivation exist for </w:t>
      </w:r>
      <w:r w:rsidRPr="00294607">
        <w:rPr>
          <w:rFonts w:ascii="Times New Roman" w:hAnsi="Times New Roman" w:cs="Times New Roman"/>
          <w:i/>
          <w:lang w:val="en-GB"/>
        </w:rPr>
        <w:t>incipient peat formations</w:t>
      </w:r>
      <w:r w:rsidRPr="006514CB">
        <w:rPr>
          <w:rFonts w:ascii="Times New Roman" w:hAnsi="Times New Roman" w:cs="Times New Roman"/>
          <w:lang w:val="en-GB"/>
        </w:rPr>
        <w:t>. These communities (</w:t>
      </w:r>
      <w:proofErr w:type="spellStart"/>
      <w:r w:rsidRPr="006514CB">
        <w:rPr>
          <w:rFonts w:ascii="Times New Roman" w:hAnsi="Times New Roman" w:cs="Times New Roman"/>
          <w:i/>
          <w:lang w:val="en-GB"/>
        </w:rPr>
        <w:t>Ranunculo-Caricetum</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intrincatae</w:t>
      </w:r>
      <w:proofErr w:type="spellEnd"/>
      <w:r w:rsidRPr="006514CB">
        <w:rPr>
          <w:rFonts w:ascii="Times New Roman" w:hAnsi="Times New Roman" w:cs="Times New Roman"/>
          <w:lang w:val="en-GB"/>
        </w:rPr>
        <w:t xml:space="preserve">) are characterized by the presence of species such as </w:t>
      </w:r>
      <w:proofErr w:type="spellStart"/>
      <w:r w:rsidRPr="006514CB">
        <w:rPr>
          <w:rFonts w:ascii="Times New Roman" w:hAnsi="Times New Roman" w:cs="Times New Roman"/>
          <w:i/>
          <w:lang w:val="en-GB"/>
        </w:rPr>
        <w:t>Carex</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nigra</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Eleocharis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quinqueflora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 xml:space="preserve">C. </w:t>
      </w:r>
      <w:proofErr w:type="spellStart"/>
      <w:r w:rsidRPr="006514CB">
        <w:rPr>
          <w:rFonts w:ascii="Times New Roman" w:hAnsi="Times New Roman" w:cs="Times New Roman"/>
          <w:i/>
          <w:lang w:val="en-GB"/>
        </w:rPr>
        <w:t>echinata</w:t>
      </w:r>
      <w:proofErr w:type="spellEnd"/>
      <w:r w:rsidRPr="006514CB">
        <w:rPr>
          <w:rFonts w:ascii="Times New Roman" w:hAnsi="Times New Roman" w:cs="Times New Roman"/>
          <w:lang w:val="en-GB"/>
        </w:rPr>
        <w:t xml:space="preserve">, </w:t>
      </w:r>
      <w:r w:rsidRPr="006514CB">
        <w:rPr>
          <w:rFonts w:ascii="Times New Roman" w:hAnsi="Times New Roman" w:cs="Times New Roman"/>
          <w:i/>
          <w:lang w:val="en-GB"/>
        </w:rPr>
        <w:t>C.</w:t>
      </w:r>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Juncus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articulatus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i/>
          <w:lang w:val="en-GB"/>
        </w:rPr>
        <w:t>Ranunculus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angustifolius</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Pinguicula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nevadensis</w:t>
      </w:r>
      <w:proofErr w:type="spellEnd"/>
      <w:r w:rsidRPr="006514CB">
        <w:rPr>
          <w:rFonts w:ascii="Times New Roman" w:hAnsi="Times New Roman" w:cs="Times New Roman"/>
          <w:i/>
          <w:lang w:val="en-GB"/>
        </w:rPr>
        <w:t xml:space="preserve"> </w:t>
      </w:r>
      <w:r w:rsidRPr="006514CB">
        <w:rPr>
          <w:rFonts w:ascii="Times New Roman" w:hAnsi="Times New Roman" w:cs="Times New Roman"/>
          <w:lang w:val="en-GB"/>
        </w:rPr>
        <w:t xml:space="preserve">or </w:t>
      </w:r>
      <w:proofErr w:type="spellStart"/>
      <w:r w:rsidRPr="006514CB">
        <w:rPr>
          <w:rFonts w:ascii="Times New Roman" w:hAnsi="Times New Roman" w:cs="Times New Roman"/>
          <w:i/>
          <w:lang w:val="en-GB"/>
        </w:rPr>
        <w:t>Festuca</w:t>
      </w:r>
      <w:proofErr w:type="spellEnd"/>
      <w:r w:rsidRPr="006514CB">
        <w:rPr>
          <w:rFonts w:ascii="Times New Roman" w:hAnsi="Times New Roman" w:cs="Times New Roman"/>
          <w:i/>
          <w:lang w:val="en-GB"/>
        </w:rPr>
        <w:t xml:space="preserve"> </w:t>
      </w:r>
      <w:proofErr w:type="spellStart"/>
      <w:r w:rsidRPr="006514CB">
        <w:rPr>
          <w:rFonts w:ascii="Times New Roman" w:hAnsi="Times New Roman" w:cs="Times New Roman"/>
          <w:i/>
          <w:lang w:val="en-GB"/>
        </w:rPr>
        <w:t>frigida</w:t>
      </w:r>
      <w:proofErr w:type="spellEnd"/>
      <w:r w:rsidRPr="006514CB">
        <w:rPr>
          <w:rFonts w:ascii="Times New Roman" w:hAnsi="Times New Roman" w:cs="Times New Roman"/>
          <w:lang w:val="en-GB"/>
        </w:rPr>
        <w:t>.</w:t>
      </w:r>
    </w:p>
    <w:p w14:paraId="42D9E7BC" w14:textId="2530D937" w:rsidR="00AE0B51" w:rsidRPr="006514CB" w:rsidRDefault="00BC7A08"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In addition to its high ecological value, this ecosystem plays an important role in transhumance livestock systems (Robles et al. 2009). These are pastures with a high nutritive value and with the greatest forage production of the Sierra Nevada ecosystems (</w:t>
      </w:r>
      <w:proofErr w:type="spellStart"/>
      <w:r w:rsidRPr="006514CB">
        <w:rPr>
          <w:rFonts w:ascii="Times New Roman" w:hAnsi="Times New Roman" w:cs="Times New Roman"/>
          <w:lang w:val="en-GB"/>
        </w:rPr>
        <w:t>B</w:t>
      </w:r>
      <w:r>
        <w:rPr>
          <w:rFonts w:ascii="Times New Roman" w:hAnsi="Times New Roman" w:cs="Times New Roman"/>
          <w:lang w:val="en-GB"/>
        </w:rPr>
        <w:t>oza</w:t>
      </w:r>
      <w:proofErr w:type="spellEnd"/>
      <w:r>
        <w:rPr>
          <w:rFonts w:ascii="Times New Roman" w:hAnsi="Times New Roman" w:cs="Times New Roman"/>
          <w:lang w:val="en-GB"/>
        </w:rPr>
        <w:t xml:space="preserve"> et al. 2007</w:t>
      </w:r>
      <w:r w:rsidRPr="006514CB">
        <w:rPr>
          <w:rFonts w:ascii="Times New Roman" w:hAnsi="Times New Roman" w:cs="Times New Roman"/>
          <w:lang w:val="en-GB"/>
        </w:rPr>
        <w:t>;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et al 2009, APMM 2013). This is important because they act as a trophic reserve for livestock in summer (</w:t>
      </w:r>
      <w:proofErr w:type="spellStart"/>
      <w:r w:rsidRPr="006514CB">
        <w:rPr>
          <w:rFonts w:ascii="Times New Roman" w:hAnsi="Times New Roman" w:cs="Times New Roman"/>
          <w:lang w:val="en-GB"/>
        </w:rPr>
        <w:t>Fernández</w:t>
      </w:r>
      <w:proofErr w:type="spellEnd"/>
      <w:r w:rsidRPr="006514CB">
        <w:rPr>
          <w:rFonts w:ascii="Times New Roman" w:hAnsi="Times New Roman" w:cs="Times New Roman"/>
          <w:lang w:val="en-GB"/>
        </w:rPr>
        <w:t>-Casas 1974; Robles 2008). However, the abandonment of uses linked to this practice has tended to reduce the surface area of these ecosystems and consequent overloading of neighbouring areas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2006; Robles 2008)</w:t>
      </w:r>
    </w:p>
    <w:p w14:paraId="59C79F85"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17" w:name="coordinates"/>
      <w:bookmarkEnd w:id="17"/>
      <w:r w:rsidRPr="006514CB">
        <w:rPr>
          <w:rFonts w:ascii="Times New Roman" w:hAnsi="Times New Roman" w:cs="Times New Roman"/>
          <w:color w:val="auto"/>
          <w:lang w:val="en-GB"/>
        </w:rPr>
        <w:t>Coordinates:</w:t>
      </w:r>
    </w:p>
    <w:p w14:paraId="5A3F8CA7" w14:textId="77777777" w:rsidR="00B564DF" w:rsidRPr="006514CB" w:rsidRDefault="004A68E5" w:rsidP="00484841">
      <w:pPr>
        <w:pStyle w:val="Ttulo41"/>
        <w:spacing w:line="276" w:lineRule="auto"/>
        <w:jc w:val="both"/>
        <w:rPr>
          <w:rFonts w:ascii="Times New Roman" w:hAnsi="Times New Roman" w:cs="Times New Roman"/>
          <w:color w:val="auto"/>
          <w:lang w:val="en-GB"/>
        </w:rPr>
      </w:pPr>
      <w:bookmarkStart w:id="18" w:name="temporal-coverage"/>
      <w:bookmarkEnd w:id="18"/>
      <w:r w:rsidRPr="006514CB">
        <w:rPr>
          <w:rFonts w:ascii="Times New Roman" w:eastAsiaTheme="minorHAnsi" w:hAnsi="Times New Roman" w:cs="Times New Roman"/>
          <w:b w:val="0"/>
          <w:bCs w:val="0"/>
          <w:color w:val="auto"/>
          <w:lang w:val="en-GB"/>
        </w:rPr>
        <w:t>36°52'12''N and 37°21'36''N Latitude; 3°41'24''W and 2°33'36''W Longitude</w:t>
      </w:r>
    </w:p>
    <w:p w14:paraId="5303CC9E"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Temporal coverage</w:t>
      </w:r>
    </w:p>
    <w:p w14:paraId="53CD9D18"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May 1988 - Oct 2013</w:t>
      </w:r>
    </w:p>
    <w:p w14:paraId="12107771" w14:textId="77777777" w:rsidR="00B564DF" w:rsidRPr="006514CB" w:rsidRDefault="00B564DF" w:rsidP="00484841">
      <w:pPr>
        <w:pStyle w:val="Ttulo41"/>
        <w:spacing w:line="276" w:lineRule="auto"/>
        <w:jc w:val="both"/>
        <w:rPr>
          <w:rFonts w:ascii="Times New Roman" w:hAnsi="Times New Roman" w:cs="Times New Roman"/>
          <w:color w:val="auto"/>
          <w:lang w:val="en-GB"/>
        </w:rPr>
      </w:pPr>
      <w:bookmarkStart w:id="19" w:name="natural-collections-description"/>
      <w:bookmarkStart w:id="20" w:name="parent-collection-identifier"/>
      <w:bookmarkEnd w:id="19"/>
      <w:bookmarkEnd w:id="20"/>
    </w:p>
    <w:p w14:paraId="1CC2D5BD"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 xml:space="preserve">Parent collection identifier: </w:t>
      </w:r>
      <w:r w:rsidRPr="006514CB">
        <w:rPr>
          <w:rFonts w:ascii="Times New Roman" w:hAnsi="Times New Roman" w:cs="Times New Roman"/>
          <w:b w:val="0"/>
          <w:color w:val="auto"/>
          <w:lang w:val="en-GB"/>
        </w:rPr>
        <w:t>NA</w:t>
      </w:r>
    </w:p>
    <w:p w14:paraId="798E6329" w14:textId="77777777" w:rsidR="00BF1042" w:rsidRPr="006514CB" w:rsidRDefault="004A68E5" w:rsidP="00BF1042">
      <w:pPr>
        <w:pStyle w:val="Ttulo51"/>
        <w:spacing w:line="276" w:lineRule="auto"/>
        <w:jc w:val="both"/>
        <w:rPr>
          <w:rFonts w:ascii="Times New Roman" w:hAnsi="Times New Roman" w:cs="Times New Roman"/>
          <w:b/>
          <w:i w:val="0"/>
          <w:color w:val="auto"/>
          <w:lang w:val="en-GB"/>
        </w:rPr>
      </w:pPr>
      <w:bookmarkStart w:id="21" w:name="collection-name"/>
      <w:bookmarkEnd w:id="21"/>
      <w:r w:rsidRPr="006514CB">
        <w:rPr>
          <w:rFonts w:ascii="Times New Roman" w:hAnsi="Times New Roman" w:cs="Times New Roman"/>
          <w:b/>
          <w:i w:val="0"/>
          <w:color w:val="auto"/>
          <w:lang w:val="en-GB"/>
        </w:rPr>
        <w:t xml:space="preserve">Collection name: </w:t>
      </w:r>
    </w:p>
    <w:p w14:paraId="667F223D" w14:textId="5604DD7F" w:rsidR="00FC55A2" w:rsidRPr="006514CB" w:rsidRDefault="001F46C0" w:rsidP="00BF1042">
      <w:pPr>
        <w:pStyle w:val="Ttulo51"/>
        <w:spacing w:line="276" w:lineRule="auto"/>
        <w:jc w:val="both"/>
        <w:rPr>
          <w:rFonts w:ascii="Times New Roman" w:hAnsi="Times New Roman" w:cs="Times New Roman"/>
          <w:b/>
          <w:i w:val="0"/>
          <w:color w:val="auto"/>
          <w:lang w:val="en-GB"/>
        </w:rPr>
      </w:pPr>
      <w:r>
        <w:rPr>
          <w:rFonts w:ascii="Times New Roman" w:hAnsi="Times New Roman" w:cs="Times New Roman"/>
          <w:i w:val="0"/>
          <w:color w:val="auto"/>
          <w:lang w:val="en-GB"/>
        </w:rPr>
        <w:t>Dataset of p</w:t>
      </w:r>
      <w:r w:rsidR="00903262" w:rsidRPr="006514CB">
        <w:rPr>
          <w:rFonts w:ascii="Times New Roman" w:hAnsi="Times New Roman" w:cs="Times New Roman"/>
          <w:i w:val="0"/>
          <w:color w:val="auto"/>
          <w:lang w:val="en-GB"/>
        </w:rPr>
        <w:t>henology of Mediterranean high-mountain meadows flora (Sierra Nevada, Spain)</w:t>
      </w:r>
    </w:p>
    <w:p w14:paraId="3651723A"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2" w:name="collection-identifier"/>
      <w:bookmarkEnd w:id="22"/>
      <w:r w:rsidRPr="006514CB">
        <w:rPr>
          <w:rFonts w:ascii="Times New Roman" w:hAnsi="Times New Roman" w:cs="Times New Roman"/>
          <w:b/>
          <w:i w:val="0"/>
          <w:color w:val="auto"/>
          <w:lang w:val="en-GB"/>
        </w:rPr>
        <w:t xml:space="preserve">Collection identifier: </w:t>
      </w:r>
    </w:p>
    <w:bookmarkStart w:id="23" w:name="methods"/>
    <w:bookmarkEnd w:id="23"/>
    <w:p w14:paraId="6D97DC68" w14:textId="77777777" w:rsidR="00903262" w:rsidRPr="006514CB" w:rsidRDefault="00903262" w:rsidP="00903262">
      <w:pPr>
        <w:spacing w:line="276" w:lineRule="auto"/>
        <w:jc w:val="both"/>
        <w:rPr>
          <w:rFonts w:ascii="Times New Roman" w:hAnsi="Times New Roman" w:cs="Times New Roman"/>
          <w:color w:val="FF0000"/>
        </w:rPr>
      </w:pPr>
      <w:r w:rsidRPr="006514CB">
        <w:fldChar w:fldCharType="begin"/>
      </w:r>
      <w:r w:rsidRPr="006514CB">
        <w:instrText xml:space="preserve"> HYPERLINK "http://www.gbif.es:8080/ipt/resource.do?r=borreguiles" </w:instrText>
      </w:r>
      <w:r w:rsidRPr="006514CB">
        <w:fldChar w:fldCharType="separate"/>
      </w:r>
      <w:r w:rsidRPr="006514CB">
        <w:rPr>
          <w:rStyle w:val="Hipervnculo"/>
          <w:rFonts w:ascii="Times New Roman" w:hAnsi="Times New Roman" w:cs="Times New Roman"/>
        </w:rPr>
        <w:t>http://www.gbif.es:8080/ipt/resource.do?r=borreguiles</w:t>
      </w:r>
      <w:r w:rsidRPr="006514CB">
        <w:rPr>
          <w:rStyle w:val="Hipervnculo"/>
          <w:rFonts w:ascii="Times New Roman" w:hAnsi="Times New Roman" w:cs="Times New Roman"/>
        </w:rPr>
        <w:fldChar w:fldCharType="end"/>
      </w:r>
      <w:r w:rsidRPr="006514CB">
        <w:rPr>
          <w:rFonts w:ascii="Times New Roman" w:hAnsi="Times New Roman" w:cs="Times New Roman"/>
          <w:color w:val="FF0000"/>
        </w:rPr>
        <w:t xml:space="preserve"> </w:t>
      </w:r>
    </w:p>
    <w:p w14:paraId="75EF6A9A" w14:textId="77777777" w:rsidR="00BF1042" w:rsidRPr="006514CB" w:rsidRDefault="00BF1042" w:rsidP="00484841">
      <w:pPr>
        <w:pStyle w:val="Ttulo41"/>
        <w:spacing w:line="276" w:lineRule="auto"/>
        <w:jc w:val="both"/>
        <w:rPr>
          <w:rFonts w:ascii="Times New Roman" w:hAnsi="Times New Roman" w:cs="Times New Roman"/>
          <w:lang w:val="en-GB"/>
        </w:rPr>
      </w:pPr>
    </w:p>
    <w:p w14:paraId="7CD99AA4" w14:textId="77777777" w:rsidR="00FC55A2" w:rsidRPr="006514CB" w:rsidRDefault="004A68E5" w:rsidP="00484841">
      <w:pPr>
        <w:pStyle w:val="Ttulo41"/>
        <w:spacing w:line="276" w:lineRule="auto"/>
        <w:jc w:val="both"/>
        <w:rPr>
          <w:rFonts w:ascii="Times New Roman" w:hAnsi="Times New Roman" w:cs="Times New Roman"/>
          <w:color w:val="auto"/>
          <w:lang w:val="en-GB"/>
        </w:rPr>
      </w:pPr>
      <w:r w:rsidRPr="006514CB">
        <w:rPr>
          <w:rFonts w:ascii="Times New Roman" w:hAnsi="Times New Roman" w:cs="Times New Roman"/>
          <w:color w:val="auto"/>
          <w:lang w:val="en-GB"/>
        </w:rPr>
        <w:t>Methods</w:t>
      </w:r>
    </w:p>
    <w:p w14:paraId="006661F5" w14:textId="3EAC479A" w:rsidR="003A02C1" w:rsidRPr="006514CB" w:rsidRDefault="004A68E5" w:rsidP="00294607">
      <w:pPr>
        <w:pStyle w:val="Ttulo51"/>
        <w:spacing w:line="276" w:lineRule="auto"/>
        <w:jc w:val="both"/>
        <w:rPr>
          <w:lang w:val="en-GB"/>
        </w:rPr>
      </w:pPr>
      <w:bookmarkStart w:id="24" w:name="study-extent-description"/>
      <w:bookmarkEnd w:id="24"/>
      <w:r w:rsidRPr="006514CB">
        <w:rPr>
          <w:rFonts w:ascii="Times New Roman" w:hAnsi="Times New Roman" w:cs="Times New Roman"/>
          <w:b/>
          <w:i w:val="0"/>
          <w:color w:val="auto"/>
          <w:lang w:val="en-GB"/>
        </w:rPr>
        <w:t>Study extent description:</w:t>
      </w:r>
    </w:p>
    <w:p w14:paraId="72C8B424" w14:textId="0A32B95A" w:rsidR="00B57BED"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selected one of the most representative </w:t>
      </w:r>
      <w:proofErr w:type="spellStart"/>
      <w:r w:rsidRPr="006514CB">
        <w:rPr>
          <w:rFonts w:ascii="Times New Roman" w:hAnsi="Times New Roman" w:cs="Times New Roman"/>
          <w:lang w:val="en-GB"/>
        </w:rPr>
        <w:t>borreguiles</w:t>
      </w:r>
      <w:proofErr w:type="spellEnd"/>
      <w:r w:rsidRPr="006514CB">
        <w:rPr>
          <w:rFonts w:ascii="Times New Roman" w:hAnsi="Times New Roman" w:cs="Times New Roman"/>
          <w:lang w:val="en-GB"/>
        </w:rPr>
        <w:t xml:space="preserve"> of Sierra Nevada</w:t>
      </w:r>
      <w:r w:rsidR="00294607">
        <w:rPr>
          <w:rFonts w:ascii="Times New Roman" w:hAnsi="Times New Roman" w:cs="Times New Roman"/>
          <w:lang w:val="en-GB"/>
        </w:rPr>
        <w:t xml:space="preserve"> (for more info about </w:t>
      </w:r>
      <w:proofErr w:type="spellStart"/>
      <w:r w:rsidR="00294607">
        <w:rPr>
          <w:rFonts w:ascii="Times New Roman" w:hAnsi="Times New Roman" w:cs="Times New Roman"/>
          <w:lang w:val="en-GB"/>
        </w:rPr>
        <w:t>borreguiles</w:t>
      </w:r>
      <w:proofErr w:type="spellEnd"/>
      <w:r w:rsidR="00294607">
        <w:rPr>
          <w:rFonts w:ascii="Times New Roman" w:hAnsi="Times New Roman" w:cs="Times New Roman"/>
          <w:lang w:val="en-GB"/>
        </w:rPr>
        <w:t xml:space="preserve"> ecosystems see “General spatial coverage” section)</w:t>
      </w:r>
      <w:r w:rsidRPr="006514CB">
        <w:rPr>
          <w:rFonts w:ascii="Times New Roman" w:hAnsi="Times New Roman" w:cs="Times New Roman"/>
          <w:lang w:val="en-GB"/>
        </w:rPr>
        <w:t xml:space="preserve">, located at San Juan river </w:t>
      </w:r>
      <w:r w:rsidR="00016146" w:rsidRPr="006514CB">
        <w:rPr>
          <w:rFonts w:ascii="Times New Roman" w:hAnsi="Times New Roman" w:cs="Times New Roman"/>
          <w:lang w:val="en-GB"/>
        </w:rPr>
        <w:t xml:space="preserve">basin </w:t>
      </w:r>
      <w:r w:rsidRPr="006514CB">
        <w:rPr>
          <w:rFonts w:ascii="Times New Roman" w:hAnsi="Times New Roman" w:cs="Times New Roman"/>
          <w:lang w:val="en-GB"/>
        </w:rPr>
        <w:t>(</w:t>
      </w:r>
      <w:proofErr w:type="spellStart"/>
      <w:r w:rsidRPr="006514CB">
        <w:rPr>
          <w:rFonts w:ascii="Times New Roman" w:hAnsi="Times New Roman" w:cs="Times New Roman"/>
          <w:lang w:val="en-GB"/>
        </w:rPr>
        <w:t>Guejar</w:t>
      </w:r>
      <w:proofErr w:type="spellEnd"/>
      <w:r w:rsidRPr="006514CB">
        <w:rPr>
          <w:rFonts w:ascii="Times New Roman" w:hAnsi="Times New Roman" w:cs="Times New Roman"/>
          <w:lang w:val="en-GB"/>
        </w:rPr>
        <w:t xml:space="preserve">-Sierra; Granada, Spain) (Figure 1c). The catchment area is about 1325 Ha. </w:t>
      </w:r>
      <w:proofErr w:type="gramStart"/>
      <w:r w:rsidRPr="006514CB">
        <w:rPr>
          <w:rFonts w:ascii="Times New Roman" w:hAnsi="Times New Roman" w:cs="Times New Roman"/>
          <w:lang w:val="en-GB"/>
        </w:rPr>
        <w:t>and</w:t>
      </w:r>
      <w:proofErr w:type="gramEnd"/>
      <w:r w:rsidRPr="006514CB">
        <w:rPr>
          <w:rFonts w:ascii="Times New Roman" w:hAnsi="Times New Roman" w:cs="Times New Roman"/>
          <w:lang w:val="en-GB"/>
        </w:rPr>
        <w:t xml:space="preserve"> the basin was formed by glacial erosion of the bedrock (mica </w:t>
      </w:r>
      <w:proofErr w:type="spellStart"/>
      <w:r w:rsidRPr="006514CB">
        <w:rPr>
          <w:rFonts w:ascii="Times New Roman" w:hAnsi="Times New Roman" w:cs="Times New Roman"/>
          <w:lang w:val="en-GB"/>
        </w:rPr>
        <w:t>schists</w:t>
      </w:r>
      <w:proofErr w:type="spellEnd"/>
      <w:r w:rsidRPr="006514CB">
        <w:rPr>
          <w:rFonts w:ascii="Times New Roman" w:hAnsi="Times New Roman" w:cs="Times New Roman"/>
          <w:lang w:val="en-GB"/>
        </w:rPr>
        <w:t xml:space="preserve">) and presents a valley with U-shaped (Martín </w:t>
      </w:r>
      <w:proofErr w:type="spellStart"/>
      <w:r w:rsidRPr="006514CB">
        <w:rPr>
          <w:rFonts w:ascii="Times New Roman" w:hAnsi="Times New Roman" w:cs="Times New Roman"/>
          <w:lang w:val="en-GB"/>
        </w:rPr>
        <w:t>Martín</w:t>
      </w:r>
      <w:proofErr w:type="spellEnd"/>
      <w:r w:rsidRPr="006514CB">
        <w:rPr>
          <w:rFonts w:ascii="Times New Roman" w:hAnsi="Times New Roman" w:cs="Times New Roman"/>
          <w:lang w:val="en-GB"/>
        </w:rPr>
        <w:t xml:space="preserve"> et al. 2010). This meadow, which originated about 2000 years ago (Esteban 1996), occupies an area of approximately 100 ha. </w:t>
      </w:r>
    </w:p>
    <w:p w14:paraId="18B3C100"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5" w:name="sampling-description"/>
      <w:bookmarkEnd w:id="25"/>
      <w:r w:rsidRPr="006514CB">
        <w:rPr>
          <w:rFonts w:ascii="Times New Roman" w:hAnsi="Times New Roman" w:cs="Times New Roman"/>
          <w:b/>
          <w:i w:val="0"/>
          <w:color w:val="auto"/>
          <w:lang w:val="en-GB"/>
        </w:rPr>
        <w:t xml:space="preserve">Sampling description: </w:t>
      </w:r>
    </w:p>
    <w:p w14:paraId="42FFEB00"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We sampled at three localities along an altitudinal gradient (Figure 5a): one at Prado de la </w:t>
      </w:r>
      <w:proofErr w:type="spellStart"/>
      <w:r w:rsidRPr="006514CB">
        <w:rPr>
          <w:rFonts w:ascii="Times New Roman" w:hAnsi="Times New Roman" w:cs="Times New Roman"/>
          <w:lang w:val="en-GB"/>
        </w:rPr>
        <w:t>Mojonera</w:t>
      </w:r>
      <w:proofErr w:type="spellEnd"/>
      <w:r w:rsidRPr="006514CB">
        <w:rPr>
          <w:rFonts w:ascii="Times New Roman" w:hAnsi="Times New Roman" w:cs="Times New Roman"/>
          <w:lang w:val="en-GB"/>
        </w:rPr>
        <w:t xml:space="preserve"> (Low Altitude; around 2200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two at Hoya del Moro (Middle and High altitude; 2430-2550 m </w:t>
      </w:r>
      <w:proofErr w:type="spellStart"/>
      <w:r w:rsidRPr="006514CB">
        <w:rPr>
          <w:rFonts w:ascii="Times New Roman" w:hAnsi="Times New Roman" w:cs="Times New Roman"/>
          <w:lang w:val="en-GB"/>
        </w:rPr>
        <w:t>a.s.l</w:t>
      </w:r>
      <w:proofErr w:type="spellEnd"/>
      <w:r w:rsidRPr="006514CB">
        <w:rPr>
          <w:rFonts w:ascii="Times New Roman" w:hAnsi="Times New Roman" w:cs="Times New Roman"/>
          <w:lang w:val="en-GB"/>
        </w:rPr>
        <w:t xml:space="preserve">. and around 2775 m </w:t>
      </w:r>
      <w:proofErr w:type="spellStart"/>
      <w:r w:rsidRPr="006514CB">
        <w:rPr>
          <w:rFonts w:ascii="Times New Roman" w:hAnsi="Times New Roman" w:cs="Times New Roman"/>
          <w:lang w:val="en-GB"/>
        </w:rPr>
        <w:t>a.s.l</w:t>
      </w:r>
      <w:proofErr w:type="spellEnd"/>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respectively). For each locality, the sampling was performed every 15 days during the free-snow period once a year from 1988-1990 and from 2009 to 2013. For the middle altitude locality, we have data from two periods: 1988-1990 and 2009-2013. For low- and high-altitude locations, we have data from 2009-2013 </w:t>
      </w:r>
      <w:proofErr w:type="gramStart"/>
      <w:r w:rsidRPr="006514CB">
        <w:rPr>
          <w:rFonts w:ascii="Times New Roman" w:hAnsi="Times New Roman" w:cs="Times New Roman"/>
          <w:lang w:val="en-GB"/>
        </w:rPr>
        <w:t>period</w:t>
      </w:r>
      <w:proofErr w:type="gramEnd"/>
      <w:r w:rsidRPr="006514CB">
        <w:rPr>
          <w:rFonts w:ascii="Times New Roman" w:hAnsi="Times New Roman" w:cs="Times New Roman"/>
          <w:lang w:val="en-GB"/>
        </w:rPr>
        <w:t>.</w:t>
      </w:r>
    </w:p>
    <w:p w14:paraId="6EE73C35" w14:textId="1F4E8544" w:rsidR="00FC55A2" w:rsidRPr="006514CB" w:rsidRDefault="00384A82"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At each locality, permanent plots of 1 x 1 m were distributed to cover the different types of </w:t>
      </w:r>
      <w:proofErr w:type="spellStart"/>
      <w:r w:rsidRPr="006514CB">
        <w:rPr>
          <w:rFonts w:ascii="Times New Roman" w:hAnsi="Times New Roman" w:cs="Times New Roman"/>
          <w:i/>
          <w:lang w:val="en-GB"/>
        </w:rPr>
        <w:t>borreguiles</w:t>
      </w:r>
      <w:proofErr w:type="spellEnd"/>
      <w:r w:rsidRPr="006514CB">
        <w:rPr>
          <w:rFonts w:ascii="Times New Roman" w:hAnsi="Times New Roman" w:cs="Times New Roman"/>
          <w:lang w:val="en-GB"/>
        </w:rPr>
        <w:t xml:space="preserve">. </w:t>
      </w:r>
      <w:r w:rsidR="004A68E5" w:rsidRPr="006514CB">
        <w:rPr>
          <w:rFonts w:ascii="Times New Roman" w:hAnsi="Times New Roman" w:cs="Times New Roman"/>
          <w:lang w:val="en-GB"/>
        </w:rPr>
        <w:t>In each plot, a floristic inventory was made. The presence/absence and an estimation of abundance-coverage using the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cover-abundance scale (Braun-</w:t>
      </w:r>
      <w:proofErr w:type="spellStart"/>
      <w:r w:rsidR="004A68E5" w:rsidRPr="006514CB">
        <w:rPr>
          <w:rFonts w:ascii="Times New Roman" w:hAnsi="Times New Roman" w:cs="Times New Roman"/>
          <w:lang w:val="en-GB"/>
        </w:rPr>
        <w:t>Blanquet</w:t>
      </w:r>
      <w:proofErr w:type="spellEnd"/>
      <w:r w:rsidR="004A68E5" w:rsidRPr="006514CB">
        <w:rPr>
          <w:rFonts w:ascii="Times New Roman" w:hAnsi="Times New Roman" w:cs="Times New Roman"/>
          <w:lang w:val="en-GB"/>
        </w:rPr>
        <w:t xml:space="preserve"> 1964) were recorded for each </w:t>
      </w:r>
      <w:proofErr w:type="gramStart"/>
      <w:r w:rsidR="004A68E5" w:rsidRPr="006514CB">
        <w:rPr>
          <w:rFonts w:ascii="Times New Roman" w:hAnsi="Times New Roman" w:cs="Times New Roman"/>
          <w:lang w:val="en-GB"/>
        </w:rPr>
        <w:t>taxa</w:t>
      </w:r>
      <w:proofErr w:type="gramEnd"/>
      <w:r w:rsidR="004A68E5" w:rsidRPr="006514CB">
        <w:rPr>
          <w:rFonts w:ascii="Times New Roman" w:hAnsi="Times New Roman" w:cs="Times New Roman"/>
          <w:lang w:val="en-GB"/>
        </w:rPr>
        <w:t xml:space="preserve"> (Figure 5b). We also counted the number of individuals belonging to the three main </w:t>
      </w:r>
      <w:proofErr w:type="spellStart"/>
      <w:r w:rsidR="004A68E5" w:rsidRPr="006514CB">
        <w:rPr>
          <w:rFonts w:ascii="Times New Roman" w:hAnsi="Times New Roman" w:cs="Times New Roman"/>
          <w:lang w:val="en-GB"/>
        </w:rPr>
        <w:t>phenological</w:t>
      </w:r>
      <w:proofErr w:type="spellEnd"/>
      <w:r w:rsidR="004A68E5" w:rsidRPr="006514CB">
        <w:rPr>
          <w:rFonts w:ascii="Times New Roman" w:hAnsi="Times New Roman" w:cs="Times New Roman"/>
          <w:lang w:val="en-GB"/>
        </w:rPr>
        <w:t xml:space="preserve"> phases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established: vegetative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reproductive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(flowering) and seed </w:t>
      </w:r>
      <w:proofErr w:type="spellStart"/>
      <w:r w:rsidR="004A68E5" w:rsidRPr="006514CB">
        <w:rPr>
          <w:rFonts w:ascii="Times New Roman" w:hAnsi="Times New Roman" w:cs="Times New Roman"/>
          <w:lang w:val="en-GB"/>
        </w:rPr>
        <w:t>phenophase</w:t>
      </w:r>
      <w:proofErr w:type="spellEnd"/>
      <w:r w:rsidR="004A68E5" w:rsidRPr="006514CB">
        <w:rPr>
          <w:rFonts w:ascii="Times New Roman" w:hAnsi="Times New Roman" w:cs="Times New Roman"/>
          <w:lang w:val="en-GB"/>
        </w:rPr>
        <w:t xml:space="preserve">. </w:t>
      </w:r>
      <w:r w:rsidR="00953801" w:rsidRPr="006514CB">
        <w:rPr>
          <w:rFonts w:ascii="Times New Roman" w:hAnsi="Times New Roman" w:cs="Times New Roman"/>
          <w:lang w:val="en-GB"/>
        </w:rPr>
        <w:t xml:space="preserve">The plots </w:t>
      </w:r>
      <w:r w:rsidR="004A68E5" w:rsidRPr="006514CB">
        <w:rPr>
          <w:rFonts w:ascii="Times New Roman" w:hAnsi="Times New Roman" w:cs="Times New Roman"/>
          <w:lang w:val="en-GB"/>
        </w:rPr>
        <w:t>were divided into quadrats of 25 x 25 cm to facilitate counting (Figure 5c) (Sánchez-Rojas 2012).</w:t>
      </w:r>
    </w:p>
    <w:p w14:paraId="37FDBBF5"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6" w:name="method-step-description"/>
      <w:bookmarkEnd w:id="26"/>
      <w:r w:rsidRPr="006514CB">
        <w:rPr>
          <w:rFonts w:ascii="Times New Roman" w:hAnsi="Times New Roman" w:cs="Times New Roman"/>
          <w:b/>
          <w:i w:val="0"/>
          <w:color w:val="auto"/>
          <w:lang w:val="en-GB"/>
        </w:rPr>
        <w:t>Method step description:</w:t>
      </w:r>
    </w:p>
    <w:p w14:paraId="1C2085D7"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All data were stored in a normalized database and incorporated into the Information System of Sierra Nevada Global-Change Observatory. Taxonomic and spatial validations were made on this database (see </w:t>
      </w:r>
      <w:r w:rsidRPr="006514CB">
        <w:rPr>
          <w:rFonts w:ascii="Times New Roman" w:hAnsi="Times New Roman" w:cs="Times New Roman"/>
          <w:i/>
          <w:lang w:val="en-GB"/>
        </w:rPr>
        <w:t>Quality-control description</w:t>
      </w:r>
      <w:r w:rsidRPr="006514CB">
        <w:rPr>
          <w:rFonts w:ascii="Times New Roman" w:hAnsi="Times New Roman" w:cs="Times New Roman"/>
          <w:lang w:val="en-GB"/>
        </w:rPr>
        <w:t xml:space="preserve">). A custom-made SQL view of the database was performed to gather occurrence data and </w:t>
      </w:r>
      <w:r w:rsidR="00953801" w:rsidRPr="006514CB">
        <w:rPr>
          <w:rFonts w:ascii="Times New Roman" w:hAnsi="Times New Roman" w:cs="Times New Roman"/>
          <w:lang w:val="en-GB"/>
        </w:rPr>
        <w:t xml:space="preserve">other </w:t>
      </w:r>
      <w:r w:rsidRPr="006514CB">
        <w:rPr>
          <w:rFonts w:ascii="Times New Roman" w:hAnsi="Times New Roman" w:cs="Times New Roman"/>
          <w:lang w:val="en-GB"/>
        </w:rPr>
        <w:t xml:space="preserve">variables associated </w:t>
      </w:r>
      <w:r w:rsidR="00953801" w:rsidRPr="006514CB">
        <w:rPr>
          <w:rFonts w:ascii="Times New Roman" w:hAnsi="Times New Roman" w:cs="Times New Roman"/>
          <w:lang w:val="en-GB"/>
        </w:rPr>
        <w:t xml:space="preserve">with </w:t>
      </w:r>
      <w:r w:rsidRPr="006514CB">
        <w:rPr>
          <w:rFonts w:ascii="Times New Roman" w:hAnsi="Times New Roman" w:cs="Times New Roman"/>
          <w:lang w:val="en-GB"/>
        </w:rPr>
        <w:t xml:space="preserve">some </w:t>
      </w:r>
      <w:r w:rsidR="004A1518" w:rsidRPr="006514CB">
        <w:rPr>
          <w:rFonts w:ascii="Times New Roman" w:hAnsi="Times New Roman" w:cs="Times New Roman"/>
          <w:lang w:val="en-GB"/>
        </w:rPr>
        <w:t>occurrence</w:t>
      </w:r>
      <w:r w:rsidRPr="006514CB">
        <w:rPr>
          <w:rFonts w:ascii="Times New Roman" w:hAnsi="Times New Roman" w:cs="Times New Roman"/>
          <w:lang w:val="en-GB"/>
        </w:rPr>
        <w:t xml:space="preserve"> data, specifically:</w:t>
      </w:r>
    </w:p>
    <w:p w14:paraId="26BB48CC"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Flowering abundance: number of flowering individuals per square meter</w:t>
      </w:r>
    </w:p>
    <w:p w14:paraId="79E47CB8"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Fruit abundance: number of individuals in fruiting period per square meter</w:t>
      </w:r>
    </w:p>
    <w:p w14:paraId="4D918B0A" w14:textId="77777777" w:rsidR="00FC55A2" w:rsidRPr="006514CB" w:rsidRDefault="004A68E5" w:rsidP="00484841">
      <w:pPr>
        <w:pStyle w:val="Compact"/>
        <w:numPr>
          <w:ilvl w:val="0"/>
          <w:numId w:val="5"/>
        </w:numPr>
        <w:spacing w:line="276" w:lineRule="auto"/>
        <w:jc w:val="both"/>
        <w:rPr>
          <w:rFonts w:ascii="Times New Roman" w:hAnsi="Times New Roman" w:cs="Times New Roman"/>
          <w:lang w:val="en-GB"/>
        </w:rPr>
      </w:pPr>
      <w:r w:rsidRPr="006514CB">
        <w:rPr>
          <w:rFonts w:ascii="Times New Roman" w:hAnsi="Times New Roman" w:cs="Times New Roman"/>
          <w:lang w:val="en-GB"/>
        </w:rPr>
        <w:t>Cover: the percentage of cover per taxon. The value represents a transformation of Braun-</w:t>
      </w:r>
      <w:proofErr w:type="spellStart"/>
      <w:r w:rsidRPr="006514CB">
        <w:rPr>
          <w:rFonts w:ascii="Times New Roman" w:hAnsi="Times New Roman" w:cs="Times New Roman"/>
          <w:lang w:val="en-GB"/>
        </w:rPr>
        <w:t>Blanquet</w:t>
      </w:r>
      <w:proofErr w:type="spellEnd"/>
      <w:r w:rsidRPr="006514CB">
        <w:rPr>
          <w:rFonts w:ascii="Times New Roman" w:hAnsi="Times New Roman" w:cs="Times New Roman"/>
          <w:lang w:val="en-GB"/>
        </w:rPr>
        <w:t xml:space="preserve"> cover-abundance scale (van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1979; 2007)</w:t>
      </w:r>
    </w:p>
    <w:p w14:paraId="638FE38F"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occurrence and measurement data were accommodated to </w:t>
      </w:r>
      <w:r w:rsidR="004A1518" w:rsidRPr="006514CB">
        <w:rPr>
          <w:rFonts w:ascii="Times New Roman" w:hAnsi="Times New Roman" w:cs="Times New Roman"/>
          <w:lang w:val="en-GB"/>
        </w:rPr>
        <w:t>fulfil</w:t>
      </w:r>
      <w:r w:rsidRPr="006514CB">
        <w:rPr>
          <w:rFonts w:ascii="Times New Roman" w:hAnsi="Times New Roman" w:cs="Times New Roman"/>
          <w:lang w:val="en-GB"/>
        </w:rPr>
        <w:t xml:space="preserve"> the Darwin Core Standard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et al. 2009; 2012). We used Darwin Core Archive Validator tool </w:t>
      </w:r>
      <w:r w:rsidRPr="006514CB">
        <w:rPr>
          <w:rFonts w:ascii="Times New Roman" w:hAnsi="Times New Roman" w:cs="Times New Roman"/>
          <w:lang w:val="en-GB"/>
        </w:rPr>
        <w:lastRenderedPageBreak/>
        <w:t>(http://tools.gbif.org/dwca-validator/) to check whether the dataset meets Darwin Core specifications. The Integrated Publishing Toolkit (IPT v2.0.5) (Robertson et al. 2014) of the Spanish node of the Global Biodiversity Information Facility (GBIF) (http://www.gbif.es</w:t>
      </w:r>
      <w:proofErr w:type="gramStart"/>
      <w:r w:rsidRPr="006514CB">
        <w:rPr>
          <w:rFonts w:ascii="Times New Roman" w:hAnsi="Times New Roman" w:cs="Times New Roman"/>
          <w:lang w:val="en-GB"/>
        </w:rPr>
        <w:t>:8080</w:t>
      </w:r>
      <w:proofErr w:type="gramEnd"/>
      <w:r w:rsidRPr="006514CB">
        <w:rPr>
          <w:rFonts w:ascii="Times New Roman" w:hAnsi="Times New Roman" w:cs="Times New Roman"/>
          <w:lang w:val="en-GB"/>
        </w:rPr>
        <w:t>/ipt) was used both to upload the Darwin Core Archive and to fill out the metadata.</w:t>
      </w:r>
    </w:p>
    <w:p w14:paraId="2219D87E" w14:textId="35949B53"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Darwin Core elements for the occurrence data included in the dataset are: </w:t>
      </w:r>
      <w:proofErr w:type="spellStart"/>
      <w:r w:rsidRPr="006514CB">
        <w:rPr>
          <w:rFonts w:ascii="Times New Roman" w:hAnsi="Times New Roman" w:cs="Times New Roman"/>
          <w:lang w:val="en-GB"/>
        </w:rPr>
        <w:t>occurrenceId</w:t>
      </w:r>
      <w:proofErr w:type="spellEnd"/>
      <w:r w:rsidRPr="006514CB">
        <w:rPr>
          <w:rFonts w:ascii="Times New Roman" w:hAnsi="Times New Roman" w:cs="Times New Roman"/>
          <w:lang w:val="en-GB"/>
        </w:rPr>
        <w:t xml:space="preserve">, modified, </w:t>
      </w:r>
      <w:r w:rsidR="001F46C0">
        <w:rPr>
          <w:rFonts w:ascii="Times New Roman" w:hAnsi="Times New Roman" w:cs="Times New Roman"/>
          <w:lang w:val="en-GB"/>
        </w:rPr>
        <w:t xml:space="preserve">language, </w:t>
      </w:r>
      <w:proofErr w:type="spellStart"/>
      <w:r w:rsidRPr="006514CB">
        <w:rPr>
          <w:rFonts w:ascii="Times New Roman" w:hAnsi="Times New Roman" w:cs="Times New Roman"/>
          <w:lang w:val="en-GB"/>
        </w:rPr>
        <w:t>basisOfRecord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institutionCode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collectionCode</w:t>
      </w:r>
      <w:proofErr w:type="spellEnd"/>
      <w:r w:rsidRPr="006514CB">
        <w:rPr>
          <w:rFonts w:ascii="Times New Roman" w:hAnsi="Times New Roman" w:cs="Times New Roman"/>
          <w:lang w:val="en-GB"/>
        </w:rPr>
        <w:t xml:space="preserve">, </w:t>
      </w:r>
      <w:proofErr w:type="spellStart"/>
      <w:r w:rsidR="001F46C0">
        <w:rPr>
          <w:rFonts w:ascii="Times New Roman" w:hAnsi="Times New Roman" w:cs="Times New Roman"/>
          <w:lang w:val="en-GB"/>
        </w:rPr>
        <w:t>datasetName</w:t>
      </w:r>
      <w:proofErr w:type="spellEnd"/>
      <w:r w:rsidR="001F46C0">
        <w:rPr>
          <w:rFonts w:ascii="Times New Roman" w:hAnsi="Times New Roman" w:cs="Times New Roman"/>
          <w:lang w:val="en-GB"/>
        </w:rPr>
        <w:t xml:space="preserve">, </w:t>
      </w:r>
      <w:proofErr w:type="spellStart"/>
      <w:r w:rsidRPr="006514CB">
        <w:rPr>
          <w:rFonts w:ascii="Times New Roman" w:hAnsi="Times New Roman" w:cs="Times New Roman"/>
          <w:lang w:val="en-GB"/>
        </w:rPr>
        <w:t>catalogNumber</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w:t>
      </w:r>
      <w:proofErr w:type="spellEnd"/>
      <w:r w:rsidRPr="006514CB">
        <w:rPr>
          <w:rFonts w:ascii="Times New Roman" w:hAnsi="Times New Roman" w:cs="Times New Roman"/>
          <w:lang w:val="en-GB"/>
        </w:rPr>
        <w:t xml:space="preserve">, kingdom, phylum, class, order, family, genus, </w:t>
      </w:r>
      <w:proofErr w:type="spellStart"/>
      <w:r w:rsidRPr="006514CB">
        <w:rPr>
          <w:rFonts w:ascii="Times New Roman" w:hAnsi="Times New Roman" w:cs="Times New Roman"/>
          <w:lang w:val="en-GB"/>
        </w:rPr>
        <w:t>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infraspecificEpithet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scientificNameAuthorship</w:t>
      </w:r>
      <w:proofErr w:type="spellEnd"/>
      <w:r w:rsidRPr="006514CB">
        <w:rPr>
          <w:rFonts w:ascii="Times New Roman" w:hAnsi="Times New Roman" w:cs="Times New Roman"/>
          <w:lang w:val="en-GB"/>
        </w:rPr>
        <w:t xml:space="preserve">, continent, country, </w:t>
      </w:r>
      <w:proofErr w:type="spellStart"/>
      <w:r w:rsidR="001F46C0">
        <w:rPr>
          <w:rFonts w:ascii="Times New Roman" w:hAnsi="Times New Roman" w:cs="Times New Roman"/>
          <w:lang w:val="en-GB"/>
        </w:rPr>
        <w:t>countryCode</w:t>
      </w:r>
      <w:proofErr w:type="spellEnd"/>
      <w:r w:rsidR="001F46C0">
        <w:rPr>
          <w:rFonts w:ascii="Times New Roman" w:hAnsi="Times New Roman" w:cs="Times New Roman"/>
          <w:lang w:val="en-GB"/>
        </w:rPr>
        <w:t xml:space="preserve">, </w:t>
      </w:r>
      <w:proofErr w:type="spellStart"/>
      <w:r w:rsidRPr="006514CB">
        <w:rPr>
          <w:rFonts w:ascii="Times New Roman" w:hAnsi="Times New Roman" w:cs="Times New Roman"/>
          <w:lang w:val="en-GB"/>
        </w:rPr>
        <w:t>stateProvince</w:t>
      </w:r>
      <w:proofErr w:type="spellEnd"/>
      <w:r w:rsidRPr="006514CB">
        <w:rPr>
          <w:rFonts w:ascii="Times New Roman" w:hAnsi="Times New Roman" w:cs="Times New Roman"/>
          <w:lang w:val="en-GB"/>
        </w:rPr>
        <w:t xml:space="preserve">, county, locality, </w:t>
      </w:r>
      <w:proofErr w:type="spellStart"/>
      <w:r w:rsidRPr="006514CB">
        <w:rPr>
          <w:rFonts w:ascii="Times New Roman" w:hAnsi="Times New Roman" w:cs="Times New Roman"/>
          <w:lang w:val="en-GB"/>
        </w:rPr>
        <w:t>minimumElevationInMeters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maximumElevationInMeters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decimalLongitude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decimalLatitude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coordinateUncertaintyinMeters</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geodeticDatum</w:t>
      </w:r>
      <w:proofErr w:type="spellEnd"/>
      <w:r w:rsidR="001F46C0">
        <w:rPr>
          <w:rFonts w:ascii="Times New Roman" w:hAnsi="Times New Roman" w:cs="Times New Roman"/>
          <w:lang w:val="en-GB"/>
        </w:rPr>
        <w:t xml:space="preserve">, </w:t>
      </w:r>
      <w:proofErr w:type="spellStart"/>
      <w:r w:rsidR="001F46C0" w:rsidRPr="006514CB">
        <w:rPr>
          <w:rFonts w:ascii="Times New Roman" w:hAnsi="Times New Roman" w:cs="Times New Roman"/>
          <w:lang w:val="en-GB"/>
        </w:rPr>
        <w:t>recordedBy</w:t>
      </w:r>
      <w:proofErr w:type="spellEnd"/>
      <w:r w:rsidR="001F46C0" w:rsidRPr="006514CB">
        <w:rPr>
          <w:rFonts w:ascii="Times New Roman" w:hAnsi="Times New Roman" w:cs="Times New Roman"/>
          <w:lang w:val="en-GB"/>
        </w:rPr>
        <w:t xml:space="preserve">, </w:t>
      </w:r>
      <w:proofErr w:type="spellStart"/>
      <w:r w:rsidR="001F46C0">
        <w:rPr>
          <w:rFonts w:ascii="Times New Roman" w:hAnsi="Times New Roman" w:cs="Times New Roman"/>
          <w:lang w:val="en-GB"/>
        </w:rPr>
        <w:t>DayCollected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MonthCollected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YearCollected</w:t>
      </w:r>
      <w:proofErr w:type="spellEnd"/>
      <w:r w:rsidR="001F46C0">
        <w:rPr>
          <w:rFonts w:ascii="Times New Roman" w:hAnsi="Times New Roman" w:cs="Times New Roman"/>
          <w:lang w:val="en-GB"/>
        </w:rPr>
        <w:t xml:space="preserve">, </w:t>
      </w:r>
      <w:proofErr w:type="spellStart"/>
      <w:r w:rsidR="001F46C0">
        <w:rPr>
          <w:rFonts w:ascii="Times New Roman" w:hAnsi="Times New Roman" w:cs="Times New Roman"/>
          <w:lang w:val="en-GB"/>
        </w:rPr>
        <w:t>EventDate</w:t>
      </w:r>
      <w:proofErr w:type="spellEnd"/>
      <w:r w:rsidRPr="006514CB">
        <w:rPr>
          <w:rFonts w:ascii="Times New Roman" w:hAnsi="Times New Roman" w:cs="Times New Roman"/>
          <w:lang w:val="en-GB"/>
        </w:rPr>
        <w:t>.</w:t>
      </w:r>
    </w:p>
    <w:p w14:paraId="549310B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For the measurement data, the Darwin Core elements included are: id, </w:t>
      </w:r>
      <w:proofErr w:type="spellStart"/>
      <w:r w:rsidRPr="006514CB">
        <w:rPr>
          <w:rFonts w:ascii="Times New Roman" w:hAnsi="Times New Roman" w:cs="Times New Roman"/>
          <w:lang w:val="en-GB"/>
        </w:rPr>
        <w:t>measurementID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measurementType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measurementValue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measurementAccuracy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measurementUnit</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measurementDeterminedDate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measurementDeterminedBy</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measurementMethod</w:t>
      </w:r>
      <w:proofErr w:type="spell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measurementRemarks</w:t>
      </w:r>
      <w:proofErr w:type="spellEnd"/>
      <w:proofErr w:type="gramEnd"/>
      <w:r w:rsidRPr="006514CB">
        <w:rPr>
          <w:rFonts w:ascii="Times New Roman" w:hAnsi="Times New Roman" w:cs="Times New Roman"/>
          <w:lang w:val="en-GB"/>
        </w:rPr>
        <w:t xml:space="preserve">. </w:t>
      </w:r>
    </w:p>
    <w:p w14:paraId="28F45BF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7" w:name="quality-control-description"/>
      <w:bookmarkEnd w:id="27"/>
      <w:r w:rsidRPr="006514CB">
        <w:rPr>
          <w:rFonts w:ascii="Times New Roman" w:hAnsi="Times New Roman" w:cs="Times New Roman"/>
          <w:b/>
          <w:i w:val="0"/>
          <w:color w:val="auto"/>
          <w:lang w:val="en-GB"/>
        </w:rPr>
        <w:t>Quality control description:</w:t>
      </w:r>
    </w:p>
    <w:p w14:paraId="41793B18" w14:textId="77777777" w:rsidR="00587CD0"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The sampling plots were georeferenced using a Garmin </w:t>
      </w:r>
      <w:proofErr w:type="spellStart"/>
      <w:r w:rsidRPr="006514CB">
        <w:rPr>
          <w:rFonts w:ascii="Times New Roman" w:hAnsi="Times New Roman" w:cs="Times New Roman"/>
          <w:lang w:val="en-GB"/>
        </w:rPr>
        <w:t>eTrex</w:t>
      </w:r>
      <w:proofErr w:type="spellEnd"/>
      <w:r w:rsidRPr="006514CB">
        <w:rPr>
          <w:rFonts w:ascii="Times New Roman" w:hAnsi="Times New Roman" w:cs="Times New Roman"/>
          <w:lang w:val="en-GB"/>
        </w:rPr>
        <w:t xml:space="preserve"> Legend GPS (ED1950 Datum) with an accuracy of ±5 m. We also used colour digital </w:t>
      </w:r>
      <w:proofErr w:type="spellStart"/>
      <w:r w:rsidR="00953801" w:rsidRPr="006514CB">
        <w:rPr>
          <w:rFonts w:ascii="Times New Roman" w:hAnsi="Times New Roman" w:cs="Times New Roman"/>
          <w:lang w:val="en-GB"/>
        </w:rPr>
        <w:t>orthophotographs</w:t>
      </w:r>
      <w:proofErr w:type="spellEnd"/>
      <w:r w:rsidR="00953801" w:rsidRPr="006514CB">
        <w:rPr>
          <w:rFonts w:ascii="Times New Roman" w:hAnsi="Times New Roman" w:cs="Times New Roman"/>
          <w:lang w:val="en-GB"/>
        </w:rPr>
        <w:t xml:space="preserve"> </w:t>
      </w:r>
      <w:r w:rsidRPr="006514CB">
        <w:rPr>
          <w:rFonts w:ascii="Times New Roman" w:hAnsi="Times New Roman" w:cs="Times New Roman"/>
          <w:lang w:val="en-GB"/>
        </w:rPr>
        <w:t xml:space="preserve">provided by the Andalusian Cartography Institute and GIS (ArcGIS 9.2; ESRI, Redlands, California, USA) to verify that the geographical coordinates of each sampling plot were correct (Chapman and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2006).</w:t>
      </w:r>
    </w:p>
    <w:p w14:paraId="62DCE72D" w14:textId="77777777" w:rsidR="006C07E1" w:rsidRPr="006514CB" w:rsidRDefault="004A68E5" w:rsidP="00484841">
      <w:pPr>
        <w:spacing w:line="276" w:lineRule="auto"/>
        <w:jc w:val="both"/>
        <w:rPr>
          <w:rFonts w:ascii="Times New Roman" w:hAnsi="Times New Roman" w:cs="Times New Roman"/>
          <w:lang w:val="en-GB"/>
        </w:rPr>
      </w:pP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specimens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were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taxonomically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identified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using</w:t>
      </w:r>
      <w:proofErr w:type="spellEnd"/>
      <w:r w:rsidRPr="006514CB">
        <w:rPr>
          <w:rFonts w:ascii="Times New Roman" w:hAnsi="Times New Roman" w:cs="Times New Roman"/>
          <w:lang w:val="es-ES"/>
        </w:rPr>
        <w:t xml:space="preserve">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Iberica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et al. 1986-2005; </w:t>
      </w: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2001) and </w:t>
      </w:r>
      <w:proofErr w:type="spellStart"/>
      <w:r w:rsidRPr="006514CB">
        <w:rPr>
          <w:rFonts w:ascii="Times New Roman" w:hAnsi="Times New Roman" w:cs="Times New Roman"/>
          <w:lang w:val="es-ES"/>
        </w:rPr>
        <w:t>others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reference</w:t>
      </w:r>
      <w:proofErr w:type="spellEnd"/>
      <w:r w:rsidRPr="006514CB">
        <w:rPr>
          <w:rFonts w:ascii="Times New Roman" w:hAnsi="Times New Roman" w:cs="Times New Roman"/>
          <w:lang w:val="es-ES"/>
        </w:rPr>
        <w:t xml:space="preserve"> floras: </w:t>
      </w:r>
      <w:r w:rsidRPr="006514CB">
        <w:rPr>
          <w:rFonts w:ascii="Times New Roman" w:hAnsi="Times New Roman" w:cs="Times New Roman"/>
          <w:i/>
          <w:lang w:val="es-ES"/>
        </w:rPr>
        <w:t>Flora de Andalucía Oriental</w:t>
      </w:r>
      <w:r w:rsidRPr="006514CB">
        <w:rPr>
          <w:rFonts w:ascii="Times New Roman" w:hAnsi="Times New Roman" w:cs="Times New Roman"/>
          <w:lang w:val="es-ES"/>
        </w:rPr>
        <w:t xml:space="preserve"> (Blanca et al. 2011), </w:t>
      </w:r>
      <w:r w:rsidRPr="006514CB">
        <w:rPr>
          <w:rFonts w:ascii="Times New Roman" w:hAnsi="Times New Roman" w:cs="Times New Roman"/>
          <w:i/>
          <w:lang w:val="es-ES"/>
        </w:rPr>
        <w:t>Flora Vascular de Andalucía Oriental</w:t>
      </w:r>
      <w:r w:rsidRPr="006514CB">
        <w:rPr>
          <w:rFonts w:ascii="Times New Roman" w:hAnsi="Times New Roman" w:cs="Times New Roman"/>
          <w:lang w:val="es-ES"/>
        </w:rPr>
        <w:t xml:space="preserve"> (Valdés et al. 1987) and </w:t>
      </w:r>
      <w:r w:rsidRPr="006514CB">
        <w:rPr>
          <w:rFonts w:ascii="Times New Roman" w:hAnsi="Times New Roman" w:cs="Times New Roman"/>
          <w:i/>
          <w:lang w:val="es-ES"/>
        </w:rPr>
        <w:t xml:space="preserve">Flora </w:t>
      </w:r>
      <w:proofErr w:type="spellStart"/>
      <w:r w:rsidRPr="006514CB">
        <w:rPr>
          <w:rFonts w:ascii="Times New Roman" w:hAnsi="Times New Roman" w:cs="Times New Roman"/>
          <w:i/>
          <w:lang w:val="es-ES"/>
        </w:rPr>
        <w:t>Europaea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et al. 1964–1980). </w:t>
      </w:r>
      <w:r w:rsidRPr="006514CB">
        <w:rPr>
          <w:rFonts w:ascii="Times New Roman" w:hAnsi="Times New Roman" w:cs="Times New Roman"/>
          <w:lang w:val="en-GB"/>
        </w:rPr>
        <w:t xml:space="preserve">The scientific names were checked with databases of International Plant Names Index (IPNI 2013) and Catalogue of Life/Species 2000 (Roskov et al. 2013). We also used the R packages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Chamberlian</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2013; Chamberlain et al. 2014) and </w:t>
      </w:r>
      <w:proofErr w:type="spellStart"/>
      <w:r w:rsidRPr="006514CB">
        <w:rPr>
          <w:rFonts w:ascii="Times New Roman" w:hAnsi="Times New Roman" w:cs="Times New Roman"/>
          <w:lang w:val="en-GB"/>
        </w:rPr>
        <w:t>Taxostand</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and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2014) to verify the taxonomical classification.</w:t>
      </w:r>
    </w:p>
    <w:p w14:paraId="4F9D92EC"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lang w:val="en-GB"/>
        </w:rPr>
        <w:t>We also performed validation procedures (Chapman 2005a; 2005b) (</w:t>
      </w:r>
      <w:proofErr w:type="spellStart"/>
      <w:r w:rsidRPr="006514CB">
        <w:rPr>
          <w:rFonts w:ascii="Times New Roman" w:hAnsi="Times New Roman" w:cs="Times New Roman"/>
          <w:lang w:val="en-GB"/>
        </w:rPr>
        <w:t>geopraphic</w:t>
      </w:r>
      <w:proofErr w:type="spellEnd"/>
      <w:r w:rsidRPr="006514CB">
        <w:rPr>
          <w:rFonts w:ascii="Times New Roman" w:hAnsi="Times New Roman" w:cs="Times New Roman"/>
          <w:lang w:val="en-GB"/>
        </w:rPr>
        <w:t xml:space="preserve"> coordinate format, coordinates within country/provincial boundaries, absence of ASCII anomalous characters in the dataset) with DARWIN_TEST (v3.2) software (Ortega-</w:t>
      </w:r>
      <w:proofErr w:type="spellStart"/>
      <w:r w:rsidRPr="006514CB">
        <w:rPr>
          <w:rFonts w:ascii="Times New Roman" w:hAnsi="Times New Roman" w:cs="Times New Roman"/>
          <w:lang w:val="en-GB"/>
        </w:rPr>
        <w:t>Maqueda</w:t>
      </w:r>
      <w:proofErr w:type="spellEnd"/>
      <w:r w:rsidRPr="006514CB">
        <w:rPr>
          <w:rFonts w:ascii="Times New Roman" w:hAnsi="Times New Roman" w:cs="Times New Roman"/>
          <w:lang w:val="en-GB"/>
        </w:rPr>
        <w:t xml:space="preserve"> and Pando, 2008).</w:t>
      </w:r>
    </w:p>
    <w:p w14:paraId="6B1A3EF3"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28" w:name="dataset-description"/>
      <w:bookmarkEnd w:id="28"/>
      <w:r w:rsidRPr="006514CB">
        <w:rPr>
          <w:rFonts w:ascii="Times New Roman" w:hAnsi="Times New Roman" w:cs="Times New Roman"/>
          <w:color w:val="auto"/>
          <w:lang w:val="en-GB"/>
        </w:rPr>
        <w:lastRenderedPageBreak/>
        <w:t>Dataset description</w:t>
      </w:r>
    </w:p>
    <w:p w14:paraId="68EDDA99" w14:textId="77777777" w:rsidR="00FC55A2" w:rsidRPr="006514CB" w:rsidRDefault="004A68E5" w:rsidP="00484841">
      <w:pPr>
        <w:pStyle w:val="Ttulo51"/>
        <w:spacing w:line="276" w:lineRule="auto"/>
        <w:jc w:val="both"/>
        <w:rPr>
          <w:rFonts w:ascii="Times New Roman" w:hAnsi="Times New Roman" w:cs="Times New Roman"/>
          <w:b/>
          <w:i w:val="0"/>
          <w:color w:val="auto"/>
          <w:lang w:val="en-GB"/>
        </w:rPr>
      </w:pPr>
      <w:bookmarkStart w:id="29" w:name="object-name"/>
      <w:bookmarkEnd w:id="29"/>
      <w:r w:rsidRPr="006514CB">
        <w:rPr>
          <w:rFonts w:ascii="Times New Roman" w:hAnsi="Times New Roman" w:cs="Times New Roman"/>
          <w:b/>
          <w:i w:val="0"/>
          <w:color w:val="auto"/>
          <w:lang w:val="en-GB"/>
        </w:rPr>
        <w:t>Object name:</w:t>
      </w:r>
    </w:p>
    <w:p w14:paraId="07E81632" w14:textId="77777777" w:rsidR="00FC55A2" w:rsidRPr="006514CB" w:rsidRDefault="004A68E5" w:rsidP="00484841">
      <w:pPr>
        <w:spacing w:line="276" w:lineRule="auto"/>
        <w:jc w:val="both"/>
        <w:rPr>
          <w:rFonts w:ascii="Times New Roman" w:hAnsi="Times New Roman" w:cs="Times New Roman"/>
          <w:lang w:val="en-GB"/>
        </w:rPr>
      </w:pPr>
      <w:proofErr w:type="gramStart"/>
      <w:r w:rsidRPr="006514CB">
        <w:rPr>
          <w:rFonts w:ascii="Times New Roman" w:hAnsi="Times New Roman" w:cs="Times New Roman"/>
          <w:lang w:val="en-GB"/>
        </w:rPr>
        <w:t xml:space="preserve">Darwin Core Archive </w:t>
      </w:r>
      <w:r w:rsidR="00B16D65" w:rsidRPr="006514CB">
        <w:rPr>
          <w:rFonts w:ascii="Times New Roman" w:hAnsi="Times New Roman" w:cs="Times New Roman"/>
          <w:lang w:val="en-GB"/>
        </w:rPr>
        <w:t>Phenology of Mediterranean high-mountain meadows flora (Sierra Nevada, Spain).</w:t>
      </w:r>
      <w:proofErr w:type="gramEnd"/>
    </w:p>
    <w:p w14:paraId="6DA8443E"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bookmarkStart w:id="30" w:name="character-encoding"/>
      <w:bookmarkEnd w:id="30"/>
      <w:r w:rsidRPr="006514CB">
        <w:rPr>
          <w:rFonts w:ascii="Times New Roman" w:hAnsi="Times New Roman" w:cs="Times New Roman"/>
          <w:b/>
          <w:i w:val="0"/>
          <w:color w:val="auto"/>
          <w:lang w:val="en-GB"/>
        </w:rPr>
        <w:t xml:space="preserve">Character encoding: </w:t>
      </w:r>
      <w:r w:rsidRPr="006514CB">
        <w:rPr>
          <w:rFonts w:ascii="Times New Roman" w:hAnsi="Times New Roman" w:cs="Times New Roman"/>
          <w:i w:val="0"/>
          <w:color w:val="auto"/>
          <w:lang w:val="en-GB"/>
        </w:rPr>
        <w:t xml:space="preserve">UTF-8 </w:t>
      </w:r>
    </w:p>
    <w:p w14:paraId="6B4EF4AF"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name:</w:t>
      </w:r>
      <w:r w:rsidRPr="006514CB">
        <w:rPr>
          <w:rFonts w:ascii="Times New Roman" w:hAnsi="Times New Roman" w:cs="Times New Roman"/>
          <w:i w:val="0"/>
          <w:color w:val="auto"/>
          <w:lang w:val="en-GB"/>
        </w:rPr>
        <w:t xml:space="preserve"> Darwin Core Archive format </w:t>
      </w:r>
    </w:p>
    <w:p w14:paraId="4F0DC8A5"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Format version:</w:t>
      </w:r>
      <w:r w:rsidRPr="006514CB">
        <w:rPr>
          <w:rFonts w:ascii="Times New Roman" w:hAnsi="Times New Roman" w:cs="Times New Roman"/>
          <w:i w:val="0"/>
          <w:color w:val="auto"/>
          <w:lang w:val="en-GB"/>
        </w:rPr>
        <w:t xml:space="preserve"> 1.0 </w:t>
      </w:r>
    </w:p>
    <w:p w14:paraId="5ED75182"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Distribution:</w:t>
      </w:r>
      <w:r w:rsidRPr="006514CB">
        <w:rPr>
          <w:rFonts w:ascii="Times New Roman" w:hAnsi="Times New Roman" w:cs="Times New Roman"/>
          <w:i w:val="0"/>
          <w:color w:val="auto"/>
          <w:lang w:val="en-GB"/>
        </w:rPr>
        <w:t xml:space="preserve"> </w:t>
      </w:r>
      <w:hyperlink r:id="rId16" w:history="1">
        <w:r w:rsidR="00B16D65" w:rsidRPr="006514CB">
          <w:rPr>
            <w:rStyle w:val="Hipervnculo"/>
            <w:rFonts w:ascii="Times New Roman" w:hAnsi="Times New Roman" w:cs="Times New Roman"/>
            <w:i w:val="0"/>
            <w:lang w:val="en-GB"/>
          </w:rPr>
          <w:t>http://www.gbif.es:8080/ipt/resource.do?r=borreguiles</w:t>
        </w:r>
      </w:hyperlink>
      <w:r w:rsidR="00B16D65" w:rsidRPr="006514CB">
        <w:rPr>
          <w:rFonts w:ascii="Times New Roman" w:hAnsi="Times New Roman" w:cs="Times New Roman"/>
          <w:i w:val="0"/>
          <w:color w:val="FF0000"/>
          <w:lang w:val="en-GB"/>
        </w:rPr>
        <w:t xml:space="preserve"> </w:t>
      </w:r>
    </w:p>
    <w:p w14:paraId="055ED3D4"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Publication date of data:</w:t>
      </w:r>
      <w:r w:rsidRPr="006514CB">
        <w:rPr>
          <w:rFonts w:ascii="Times New Roman" w:hAnsi="Times New Roman" w:cs="Times New Roman"/>
          <w:i w:val="0"/>
          <w:color w:val="auto"/>
          <w:lang w:val="en-GB"/>
        </w:rPr>
        <w:t xml:space="preserve"> </w:t>
      </w:r>
      <w:r w:rsidR="00B16D65" w:rsidRPr="006514CB">
        <w:rPr>
          <w:rFonts w:ascii="Times New Roman" w:hAnsi="Times New Roman" w:cs="Times New Roman"/>
          <w:i w:val="0"/>
          <w:color w:val="auto"/>
          <w:lang w:val="en-GB"/>
        </w:rPr>
        <w:t>2014-12</w:t>
      </w:r>
      <w:r w:rsidRPr="006514CB">
        <w:rPr>
          <w:rFonts w:ascii="Times New Roman" w:hAnsi="Times New Roman" w:cs="Times New Roman"/>
          <w:i w:val="0"/>
          <w:color w:val="auto"/>
          <w:lang w:val="en-GB"/>
        </w:rPr>
        <w:t>-</w:t>
      </w:r>
      <w:r w:rsidR="00B16D65" w:rsidRPr="006514CB">
        <w:rPr>
          <w:rFonts w:ascii="Times New Roman" w:hAnsi="Times New Roman" w:cs="Times New Roman"/>
          <w:i w:val="0"/>
          <w:color w:val="auto"/>
          <w:lang w:val="en-GB"/>
        </w:rPr>
        <w:t>03</w:t>
      </w:r>
      <w:r w:rsidRPr="006514CB">
        <w:rPr>
          <w:rFonts w:ascii="Times New Roman" w:hAnsi="Times New Roman" w:cs="Times New Roman"/>
          <w:i w:val="0"/>
          <w:color w:val="auto"/>
          <w:lang w:val="en-GB"/>
        </w:rPr>
        <w:t xml:space="preserve"> </w:t>
      </w:r>
    </w:p>
    <w:p w14:paraId="21F11933" w14:textId="77777777" w:rsidR="002C20FC" w:rsidRPr="006514CB" w:rsidRDefault="004A68E5" w:rsidP="002C20FC">
      <w:pPr>
        <w:pStyle w:val="Ttulo51"/>
        <w:spacing w:line="276" w:lineRule="auto"/>
        <w:jc w:val="both"/>
        <w:rPr>
          <w:rFonts w:ascii="Times New Roman" w:hAnsi="Times New Roman" w:cs="Times New Roman"/>
          <w:i w:val="0"/>
          <w:color w:val="auto"/>
          <w:lang w:val="en-GB"/>
        </w:rPr>
      </w:pPr>
      <w:r w:rsidRPr="006514CB">
        <w:rPr>
          <w:rFonts w:ascii="Times New Roman" w:hAnsi="Times New Roman" w:cs="Times New Roman"/>
          <w:b/>
          <w:i w:val="0"/>
          <w:color w:val="auto"/>
          <w:lang w:val="en-GB"/>
        </w:rPr>
        <w:t>Language:</w:t>
      </w:r>
      <w:r w:rsidRPr="006514CB">
        <w:rPr>
          <w:rFonts w:ascii="Times New Roman" w:hAnsi="Times New Roman" w:cs="Times New Roman"/>
          <w:i w:val="0"/>
          <w:color w:val="auto"/>
          <w:lang w:val="en-GB"/>
        </w:rPr>
        <w:t xml:space="preserve"> English </w:t>
      </w:r>
    </w:p>
    <w:p w14:paraId="3960814F" w14:textId="4F25B832" w:rsidR="00FC55A2" w:rsidRPr="006514CB" w:rsidRDefault="004A68E5" w:rsidP="002C20FC">
      <w:pPr>
        <w:pStyle w:val="Ttulo51"/>
        <w:spacing w:line="276" w:lineRule="auto"/>
        <w:jc w:val="both"/>
        <w:rPr>
          <w:rFonts w:ascii="Times New Roman" w:hAnsi="Times New Roman" w:cs="Times New Roman"/>
          <w:b/>
          <w:i w:val="0"/>
          <w:color w:val="auto"/>
          <w:lang w:val="en-GB"/>
        </w:rPr>
      </w:pPr>
      <w:r w:rsidRPr="006514CB">
        <w:rPr>
          <w:rFonts w:ascii="Times New Roman" w:hAnsi="Times New Roman" w:cs="Times New Roman"/>
          <w:b/>
          <w:i w:val="0"/>
          <w:color w:val="auto"/>
          <w:lang w:val="en-GB"/>
        </w:rPr>
        <w:t>Licenses of use:</w:t>
      </w:r>
      <w:r w:rsidRPr="006514CB">
        <w:rPr>
          <w:rFonts w:ascii="Times New Roman" w:hAnsi="Times New Roman" w:cs="Times New Roman"/>
          <w:i w:val="0"/>
          <w:color w:val="auto"/>
          <w:lang w:val="en-GB"/>
        </w:rPr>
        <w:t xml:space="preserve"> This </w:t>
      </w:r>
      <w:r w:rsidR="001F46C0" w:rsidRPr="001F46C0">
        <w:rPr>
          <w:rFonts w:ascii="Times New Roman" w:hAnsi="Times New Roman" w:cs="Times New Roman"/>
          <w:color w:val="auto"/>
          <w:lang w:val="en-GB"/>
        </w:rPr>
        <w:t xml:space="preserve">Dataset of </w:t>
      </w:r>
      <w:r w:rsidR="00B16D65" w:rsidRPr="006514CB">
        <w:rPr>
          <w:rFonts w:ascii="Times New Roman" w:hAnsi="Times New Roman" w:cs="Times New Roman"/>
          <w:color w:val="auto"/>
          <w:lang w:val="en-GB"/>
        </w:rPr>
        <w:t>Phenology of Mediterranean high-mountain meadows flora (Sierra Nevada, Spain)</w:t>
      </w:r>
      <w:r w:rsidR="001F46C0">
        <w:rPr>
          <w:rFonts w:ascii="Times New Roman" w:hAnsi="Times New Roman" w:cs="Times New Roman"/>
          <w:i w:val="0"/>
          <w:color w:val="auto"/>
          <w:lang w:val="en-GB"/>
        </w:rPr>
        <w:t xml:space="preserve"> </w:t>
      </w:r>
      <w:r w:rsidRPr="006514CB">
        <w:rPr>
          <w:rFonts w:ascii="Times New Roman" w:hAnsi="Times New Roman" w:cs="Times New Roman"/>
          <w:i w:val="0"/>
          <w:color w:val="auto"/>
          <w:lang w:val="en-GB"/>
        </w:rPr>
        <w:t>is made available under the Open Data Commons Attribution License: http://www.opendatacommons.org/licenses/by/1.0</w:t>
      </w:r>
    </w:p>
    <w:p w14:paraId="464D8DFD" w14:textId="77777777" w:rsidR="002C20FC" w:rsidRPr="006514CB" w:rsidRDefault="004A68E5" w:rsidP="001A79CA">
      <w:pPr>
        <w:pStyle w:val="Ttulo51"/>
        <w:spacing w:line="276" w:lineRule="auto"/>
        <w:jc w:val="both"/>
        <w:rPr>
          <w:rFonts w:ascii="Times New Roman" w:hAnsi="Times New Roman" w:cs="Times New Roman"/>
          <w:b/>
          <w:i w:val="0"/>
          <w:color w:val="auto"/>
          <w:lang w:val="en-GB"/>
        </w:rPr>
      </w:pPr>
      <w:bookmarkStart w:id="31" w:name="metadata-language"/>
      <w:bookmarkEnd w:id="31"/>
      <w:r w:rsidRPr="006514CB">
        <w:rPr>
          <w:rFonts w:ascii="Times New Roman" w:hAnsi="Times New Roman" w:cs="Times New Roman"/>
          <w:b/>
          <w:i w:val="0"/>
          <w:color w:val="auto"/>
          <w:lang w:val="en-GB"/>
        </w:rPr>
        <w:t xml:space="preserve">Metadata language: </w:t>
      </w:r>
      <w:r w:rsidRPr="006514CB">
        <w:rPr>
          <w:rFonts w:ascii="Times New Roman" w:hAnsi="Times New Roman" w:cs="Times New Roman"/>
          <w:i w:val="0"/>
          <w:color w:val="auto"/>
          <w:lang w:val="en-GB"/>
        </w:rPr>
        <w:t xml:space="preserve">English </w:t>
      </w:r>
    </w:p>
    <w:p w14:paraId="284CF808" w14:textId="77777777" w:rsidR="001A79CA"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Date of metadata creation:</w:t>
      </w:r>
      <w:r w:rsidRPr="006514CB">
        <w:rPr>
          <w:rFonts w:ascii="Times New Roman" w:hAnsi="Times New Roman" w:cs="Times New Roman"/>
          <w:lang w:val="en-GB"/>
        </w:rPr>
        <w:t xml:space="preserve"> 2014-11-18 </w:t>
      </w:r>
    </w:p>
    <w:p w14:paraId="2BD40B92" w14:textId="77777777" w:rsidR="00FC55A2" w:rsidRPr="006514CB" w:rsidRDefault="004A68E5" w:rsidP="00484841">
      <w:pPr>
        <w:spacing w:line="276" w:lineRule="auto"/>
        <w:jc w:val="both"/>
        <w:rPr>
          <w:rFonts w:ascii="Times New Roman" w:hAnsi="Times New Roman" w:cs="Times New Roman"/>
          <w:lang w:val="en-GB"/>
        </w:rPr>
      </w:pPr>
      <w:r w:rsidRPr="006514CB">
        <w:rPr>
          <w:rFonts w:ascii="Times New Roman" w:hAnsi="Times New Roman" w:cs="Times New Roman"/>
          <w:b/>
          <w:lang w:val="en-GB"/>
        </w:rPr>
        <w:t>Hierarchy level:</w:t>
      </w:r>
      <w:r w:rsidRPr="006514CB">
        <w:rPr>
          <w:rFonts w:ascii="Times New Roman" w:hAnsi="Times New Roman" w:cs="Times New Roman"/>
          <w:lang w:val="en-GB"/>
        </w:rPr>
        <w:t xml:space="preserve"> Dataset</w:t>
      </w:r>
    </w:p>
    <w:p w14:paraId="00CCB084" w14:textId="77777777" w:rsidR="00FC55A2" w:rsidRPr="006514CB" w:rsidRDefault="004A68E5" w:rsidP="00484841">
      <w:pPr>
        <w:pStyle w:val="Ttulo41"/>
        <w:spacing w:line="276" w:lineRule="auto"/>
        <w:jc w:val="both"/>
        <w:rPr>
          <w:rFonts w:ascii="Times New Roman" w:hAnsi="Times New Roman" w:cs="Times New Roman"/>
          <w:color w:val="auto"/>
          <w:lang w:val="en-GB"/>
        </w:rPr>
      </w:pPr>
      <w:bookmarkStart w:id="32" w:name="acknowledgements"/>
      <w:bookmarkEnd w:id="32"/>
      <w:r w:rsidRPr="006514CB">
        <w:rPr>
          <w:rFonts w:ascii="Times New Roman" w:hAnsi="Times New Roman" w:cs="Times New Roman"/>
          <w:color w:val="auto"/>
          <w:lang w:val="en-GB"/>
        </w:rPr>
        <w:t>Acknowledgements</w:t>
      </w:r>
    </w:p>
    <w:p w14:paraId="479C6E93" w14:textId="4DC5EC84" w:rsidR="009A5C71" w:rsidRPr="006514CB" w:rsidRDefault="004A68E5" w:rsidP="009A5C71">
      <w:pPr>
        <w:spacing w:line="276" w:lineRule="auto"/>
        <w:jc w:val="both"/>
        <w:rPr>
          <w:rFonts w:ascii="Times New Roman" w:hAnsi="Times New Roman" w:cs="Times New Roman"/>
          <w:lang w:val="en-GB"/>
        </w:rPr>
      </w:pPr>
      <w:r w:rsidRPr="006514CB">
        <w:rPr>
          <w:rFonts w:ascii="Times New Roman" w:hAnsi="Times New Roman" w:cs="Times New Roman"/>
          <w:lang w:val="en-GB"/>
        </w:rPr>
        <w:t xml:space="preserve">This research work was conducted in the collaborative framework of the “Sierra Nevada Global Change Observatory” Project funded the Environment Department of Andalusian Regional Government and the Sierra Nevada National Park. We thank to the support staff of the </w:t>
      </w:r>
      <w:proofErr w:type="spellStart"/>
      <w:r w:rsidRPr="006514CB">
        <w:rPr>
          <w:rFonts w:ascii="Times New Roman" w:hAnsi="Times New Roman" w:cs="Times New Roman"/>
          <w:lang w:val="en-GB"/>
        </w:rPr>
        <w:t>Agencia</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 xml:space="preserve"> y Agua de Andalucía, rangers of the Sierra Nevada National and Natural Park, and </w:t>
      </w:r>
      <w:r w:rsidR="00953801" w:rsidRPr="006514CB">
        <w:rPr>
          <w:rFonts w:ascii="Times New Roman" w:hAnsi="Times New Roman" w:cs="Times New Roman"/>
          <w:lang w:val="en-GB"/>
        </w:rPr>
        <w:t>fellow rese</w:t>
      </w:r>
      <w:r w:rsidR="00DE0460">
        <w:rPr>
          <w:rFonts w:ascii="Times New Roman" w:hAnsi="Times New Roman" w:cs="Times New Roman"/>
          <w:lang w:val="en-GB"/>
        </w:rPr>
        <w:t>a</w:t>
      </w:r>
      <w:bookmarkStart w:id="33" w:name="_GoBack"/>
      <w:bookmarkEnd w:id="33"/>
      <w:r w:rsidR="00DE0460">
        <w:rPr>
          <w:rFonts w:ascii="Times New Roman" w:hAnsi="Times New Roman" w:cs="Times New Roman"/>
          <w:lang w:val="en-GB"/>
        </w:rPr>
        <w:t>r</w:t>
      </w:r>
      <w:r w:rsidR="00953801" w:rsidRPr="006514CB">
        <w:rPr>
          <w:rFonts w:ascii="Times New Roman" w:hAnsi="Times New Roman" w:cs="Times New Roman"/>
          <w:lang w:val="en-GB"/>
        </w:rPr>
        <w:t>chers</w:t>
      </w:r>
      <w:r w:rsidRPr="006514CB">
        <w:rPr>
          <w:rFonts w:ascii="Times New Roman" w:hAnsi="Times New Roman" w:cs="Times New Roman"/>
          <w:lang w:val="en-GB"/>
        </w:rPr>
        <w:t xml:space="preserve"> (University of Granada) who participated in the data collection. We also thank to Katia Cezón and </w:t>
      </w:r>
      <w:proofErr w:type="spellStart"/>
      <w:r w:rsidRPr="006514CB">
        <w:rPr>
          <w:rFonts w:ascii="Times New Roman" w:hAnsi="Times New Roman" w:cs="Times New Roman"/>
          <w:lang w:val="en-GB"/>
        </w:rPr>
        <w:t>Franciso</w:t>
      </w:r>
      <w:proofErr w:type="spellEnd"/>
      <w:r w:rsidRPr="006514CB">
        <w:rPr>
          <w:rFonts w:ascii="Times New Roman" w:hAnsi="Times New Roman" w:cs="Times New Roman"/>
          <w:lang w:val="en-GB"/>
        </w:rPr>
        <w:t xml:space="preserve"> Pando (Spanish GBIF node–CSIC) for technical support. We thank David Nesbitt for linguistic advice. Thanks to José M. Martín-Martín (University of Granada) who provided permission to reproduce the picture included in </w:t>
      </w:r>
      <w:r w:rsidR="00953801" w:rsidRPr="006514CB">
        <w:rPr>
          <w:rFonts w:ascii="Times New Roman" w:hAnsi="Times New Roman" w:cs="Times New Roman"/>
          <w:lang w:val="en-GB"/>
        </w:rPr>
        <w:t xml:space="preserve">Figure </w:t>
      </w:r>
      <w:r w:rsidRPr="006514CB">
        <w:rPr>
          <w:rFonts w:ascii="Times New Roman" w:hAnsi="Times New Roman" w:cs="Times New Roman"/>
          <w:lang w:val="en-GB"/>
        </w:rPr>
        <w:t>4. A. J. Pérez-Luque would like to thank the MICINN of the Government of Spain for the financial support (PTA 2011-6322-I)</w:t>
      </w:r>
    </w:p>
    <w:p w14:paraId="574AE733" w14:textId="77777777" w:rsidR="00FC55A2" w:rsidRPr="006514CB" w:rsidRDefault="004A68E5" w:rsidP="00484841">
      <w:pPr>
        <w:pStyle w:val="Ttulo41"/>
        <w:spacing w:line="276" w:lineRule="auto"/>
        <w:jc w:val="both"/>
        <w:rPr>
          <w:rFonts w:ascii="Times New Roman" w:hAnsi="Times New Roman" w:cs="Times New Roman"/>
          <w:color w:val="auto"/>
          <w:lang w:val="es-ES"/>
        </w:rPr>
      </w:pPr>
      <w:bookmarkStart w:id="34" w:name="references"/>
      <w:bookmarkEnd w:id="34"/>
      <w:proofErr w:type="spellStart"/>
      <w:r w:rsidRPr="006514CB">
        <w:rPr>
          <w:rFonts w:ascii="Times New Roman" w:hAnsi="Times New Roman" w:cs="Times New Roman"/>
          <w:color w:val="auto"/>
          <w:lang w:val="es-ES"/>
        </w:rPr>
        <w:t>References</w:t>
      </w:r>
      <w:proofErr w:type="spellEnd"/>
    </w:p>
    <w:p w14:paraId="6F94871C" w14:textId="77777777" w:rsidR="00571BCD" w:rsidRPr="006514CB" w:rsidRDefault="004A68E5" w:rsidP="00571BCD">
      <w:pPr>
        <w:spacing w:line="276" w:lineRule="auto"/>
        <w:rPr>
          <w:rFonts w:ascii="Times New Roman" w:hAnsi="Times New Roman" w:cs="Times New Roman"/>
          <w:lang w:val="es-ES"/>
        </w:rPr>
      </w:pPr>
      <w:bookmarkStart w:id="35" w:name="references-1"/>
      <w:bookmarkEnd w:id="35"/>
      <w:r w:rsidRPr="006514CB">
        <w:rPr>
          <w:rFonts w:ascii="Times New Roman" w:hAnsi="Times New Roman" w:cs="Times New Roman"/>
          <w:lang w:val="es-ES"/>
        </w:rPr>
        <w:t xml:space="preserve">APMM (Asociación Pastores por el Monte Mediterráneo) (2013). Ganadería Extensiva y PAC en Andalucía. Un análisis con propuestas para el futuro. Asociación Pastores por el Monte Mediterráneo and </w:t>
      </w:r>
      <w:proofErr w:type="spellStart"/>
      <w:r w:rsidRPr="006514CB">
        <w:rPr>
          <w:rFonts w:ascii="Times New Roman" w:hAnsi="Times New Roman" w:cs="Times New Roman"/>
          <w:lang w:val="es-ES"/>
        </w:rPr>
        <w:t>European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Forum</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Nature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and Pastoral. </w:t>
      </w:r>
      <w:proofErr w:type="spellStart"/>
      <w:r w:rsidRPr="006514CB">
        <w:rPr>
          <w:rFonts w:ascii="Times New Roman" w:hAnsi="Times New Roman" w:cs="Times New Roman"/>
          <w:lang w:val="es-ES"/>
        </w:rPr>
        <w:t>Available</w:t>
      </w:r>
      <w:proofErr w:type="spellEnd"/>
      <w:r w:rsidRPr="006514CB">
        <w:rPr>
          <w:rFonts w:ascii="Times New Roman" w:hAnsi="Times New Roman" w:cs="Times New Roman"/>
          <w:lang w:val="es-ES"/>
        </w:rPr>
        <w:t xml:space="preserve"> at </w:t>
      </w:r>
      <w:hyperlink r:id="rId17" w:history="1">
        <w:r w:rsidRPr="006514CB">
          <w:rPr>
            <w:rStyle w:val="Hipervnculo"/>
            <w:rFonts w:ascii="Times New Roman" w:hAnsi="Times New Roman" w:cs="Times New Roman"/>
            <w:lang w:val="es-ES"/>
          </w:rPr>
          <w:t>www.pastoresmonte.org/dl94</w:t>
        </w:r>
      </w:hyperlink>
      <w:r w:rsidRPr="006514CB">
        <w:rPr>
          <w:rFonts w:ascii="Times New Roman" w:hAnsi="Times New Roman" w:cs="Times New Roman"/>
          <w:lang w:val="es-ES"/>
        </w:rPr>
        <w:t xml:space="preserve"> </w:t>
      </w:r>
    </w:p>
    <w:p w14:paraId="3010397B"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lastRenderedPageBreak/>
        <w:t>Aspizua</w:t>
      </w:r>
      <w:proofErr w:type="spellEnd"/>
      <w:r w:rsidRPr="006514CB">
        <w:rPr>
          <w:rFonts w:ascii="Times New Roman" w:hAnsi="Times New Roman" w:cs="Times New Roman"/>
          <w:lang w:val="es-ES"/>
        </w:rPr>
        <w:t xml:space="preserve"> R, Bonet FJ, Zamora R, Sánchez FJ, Cano-Manuel FJ, Henares I (2010) El observatorio de cambio global de Sierra Nevada: hacia la gestión adaptativa de los espacios naturales. Ecosistemas 19 (2): 56–68. </w:t>
      </w:r>
      <w:hyperlink r:id="rId18" w:history="1">
        <w:r w:rsidRPr="006514CB">
          <w:rPr>
            <w:rStyle w:val="Hipervnculo"/>
            <w:rFonts w:ascii="Times New Roman" w:hAnsi="Times New Roman" w:cs="Times New Roman"/>
            <w:lang w:val="es-ES"/>
          </w:rPr>
          <w:t>http://www.revistaecosistemas.net/index.php/ecosistemas/article/view/46</w:t>
        </w:r>
      </w:hyperlink>
      <w:r w:rsidRPr="006514CB">
        <w:rPr>
          <w:rFonts w:ascii="Times New Roman" w:hAnsi="Times New Roman" w:cs="Times New Roman"/>
          <w:lang w:val="es-ES"/>
        </w:rPr>
        <w:t xml:space="preserve"> </w:t>
      </w:r>
    </w:p>
    <w:p w14:paraId="7979E458" w14:textId="77777777" w:rsidR="00FC55A2" w:rsidRPr="006514CB" w:rsidRDefault="004A68E5" w:rsidP="00571BCD">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(2012) Observatorio de Cambio Global Sierra Nevada: metodologías de seguimiento. Consejería de Medio Ambiente, Junta de Andalucía, 1–112. </w:t>
      </w:r>
    </w:p>
    <w:p w14:paraId="5439FACE" w14:textId="77777777" w:rsidR="00FC55A2" w:rsidRPr="006514CB" w:rsidRDefault="004A68E5" w:rsidP="00571BCD">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RJ (2014) Sierra Nevada Global-</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Monitoring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methodologies</w:t>
      </w:r>
      <w:proofErr w:type="spellEnd"/>
      <w:r w:rsidRPr="006514CB">
        <w:rPr>
          <w:rFonts w:ascii="Times New Roman" w:hAnsi="Times New Roman" w:cs="Times New Roman"/>
          <w:lang w:val="es-ES"/>
        </w:rPr>
        <w:t xml:space="preserve">. Consejería de Medio Ambiente, Junta de Andalucía, 112 pp. </w:t>
      </w:r>
      <w:r w:rsidRPr="006514CB">
        <w:rPr>
          <w:rFonts w:ascii="Times New Roman" w:hAnsi="Times New Roman" w:cs="Times New Roman"/>
          <w:lang w:val="en-GB"/>
        </w:rPr>
        <w:t xml:space="preserve">Available at </w:t>
      </w:r>
      <w:hyperlink r:id="rId19" w:history="1">
        <w:r w:rsidRPr="006514CB">
          <w:rPr>
            <w:rStyle w:val="Hipervnculo"/>
            <w:rFonts w:ascii="Times New Roman" w:hAnsi="Times New Roman" w:cs="Times New Roman"/>
            <w:lang w:val="en-GB"/>
          </w:rPr>
          <w:t>http://refbase.iecolab.es/files/aspizua/2014/2714_Aspizua_etal2014.pdf</w:t>
        </w:r>
      </w:hyperlink>
      <w:r w:rsidRPr="006514CB">
        <w:rPr>
          <w:rFonts w:ascii="Times New Roman" w:hAnsi="Times New Roman" w:cs="Times New Roman"/>
          <w:lang w:val="en-GB"/>
        </w:rPr>
        <w:t xml:space="preserve"> </w:t>
      </w:r>
    </w:p>
    <w:p w14:paraId="4F578DF9" w14:textId="77777777" w:rsidR="005C5285"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Bartolomé C, Álvarez-Jiménez J, Vaquero J, Costa M, </w:t>
      </w:r>
      <w:proofErr w:type="spellStart"/>
      <w:r w:rsidRPr="006514CB">
        <w:rPr>
          <w:rFonts w:ascii="Times New Roman" w:hAnsi="Times New Roman" w:cs="Times New Roman"/>
          <w:lang w:val="es-ES"/>
        </w:rPr>
        <w:t>Casermeiro</w:t>
      </w:r>
      <w:proofErr w:type="spellEnd"/>
      <w:r w:rsidRPr="006514CB">
        <w:rPr>
          <w:rFonts w:ascii="Times New Roman" w:hAnsi="Times New Roman" w:cs="Times New Roman"/>
          <w:lang w:val="es-ES"/>
        </w:rPr>
        <w:t xml:space="preserve"> MA, Giraldo J, Zamora J (2005) Los tipos de hábitats de interés comunitario de España. </w:t>
      </w:r>
      <w:proofErr w:type="spellStart"/>
      <w:proofErr w:type="gram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Medio </w:t>
      </w:r>
      <w:proofErr w:type="spellStart"/>
      <w:r w:rsidRPr="006514CB">
        <w:rPr>
          <w:rFonts w:ascii="Times New Roman" w:hAnsi="Times New Roman" w:cs="Times New Roman"/>
          <w:lang w:val="en-GB"/>
        </w:rPr>
        <w:t>Ambiente</w:t>
      </w:r>
      <w:proofErr w:type="spellEnd"/>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Madrid</w:t>
      </w:r>
    </w:p>
    <w:p w14:paraId="6CEE5AD4" w14:textId="77777777" w:rsidR="003D5A2D" w:rsidRPr="006514CB" w:rsidRDefault="004A68E5" w:rsidP="00DC1BB4">
      <w:pPr>
        <w:spacing w:line="276" w:lineRule="auto"/>
        <w:rPr>
          <w:rFonts w:ascii="Times New Roman" w:hAnsi="Times New Roman" w:cs="Times New Roman"/>
          <w:lang w:val="es-ES"/>
        </w:rPr>
      </w:pPr>
      <w:proofErr w:type="spellStart"/>
      <w:proofErr w:type="gramStart"/>
      <w:r w:rsidRPr="006514CB">
        <w:rPr>
          <w:rFonts w:ascii="Times New Roman" w:hAnsi="Times New Roman" w:cs="Times New Roman"/>
          <w:lang w:val="en-GB"/>
        </w:rPr>
        <w:t>Björnsen</w:t>
      </w:r>
      <w:proofErr w:type="spellEnd"/>
      <w:r w:rsidRPr="006514CB">
        <w:rPr>
          <w:rFonts w:ascii="Times New Roman" w:hAnsi="Times New Roman" w:cs="Times New Roman"/>
          <w:lang w:val="en-GB"/>
        </w:rPr>
        <w:t xml:space="preserve"> A (Ed) (2005) The GLOCHAMORE (Global Change and Mountain Regions) Research Strategy.</w:t>
      </w:r>
      <w:proofErr w:type="gramEnd"/>
      <w:r w:rsidRPr="006514CB">
        <w:rPr>
          <w:rFonts w:ascii="Times New Roman" w:hAnsi="Times New Roman" w:cs="Times New Roman"/>
          <w:lang w:val="en-GB"/>
        </w:rPr>
        <w:t xml:space="preserve"> Berne (Switzerland) and Vienna (Austria). Mountain Research Initiative Office and University of Vienna, 1– 48. </w:t>
      </w:r>
      <w:hyperlink r:id="rId20" w:history="1">
        <w:r w:rsidRPr="006514CB">
          <w:rPr>
            <w:rStyle w:val="Hipervnculo"/>
            <w:rFonts w:ascii="Times New Roman" w:hAnsi="Times New Roman" w:cs="Times New Roman"/>
            <w:lang w:val="es-ES"/>
          </w:rPr>
          <w:t>http://unesdoc.unesco.org/images/0014/001471/147170E.pdf</w:t>
        </w:r>
      </w:hyperlink>
      <w:r w:rsidRPr="006514CB">
        <w:rPr>
          <w:rFonts w:ascii="Times New Roman" w:hAnsi="Times New Roman" w:cs="Times New Roman"/>
          <w:lang w:val="es-ES"/>
        </w:rPr>
        <w:t xml:space="preserve"> </w:t>
      </w:r>
    </w:p>
    <w:p w14:paraId="0F1F5AE6" w14:textId="77777777" w:rsidR="00FC55A2" w:rsidRPr="008B282D"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(1996) Protección de la flora de Sierra Nevada (Granada y Almería). </w:t>
      </w:r>
      <w:r w:rsidRPr="008B282D">
        <w:rPr>
          <w:rFonts w:ascii="Times New Roman" w:hAnsi="Times New Roman" w:cs="Times New Roman"/>
          <w:lang w:val="es-ES"/>
        </w:rPr>
        <w:t>Conservación Vegetal 1: 6</w:t>
      </w:r>
    </w:p>
    <w:p w14:paraId="40EEE1FA" w14:textId="1B26088D" w:rsidR="000F0A0C" w:rsidRPr="006514CB" w:rsidRDefault="004A68E5" w:rsidP="00DC1BB4">
      <w:pPr>
        <w:spacing w:line="276" w:lineRule="auto"/>
        <w:rPr>
          <w:rFonts w:ascii="Times New Roman" w:hAnsi="Times New Roman" w:cs="Times New Roman"/>
          <w:lang w:val="en-GB"/>
        </w:rPr>
      </w:pPr>
      <w:r w:rsidRPr="008B282D">
        <w:rPr>
          <w:rFonts w:ascii="Times New Roman" w:hAnsi="Times New Roman" w:cs="Times New Roman"/>
          <w:lang w:val="es-ES"/>
        </w:rPr>
        <w:t>Blanca G, Cueto M, Martínez-</w:t>
      </w:r>
      <w:proofErr w:type="spellStart"/>
      <w:r w:rsidRPr="008B282D">
        <w:rPr>
          <w:rFonts w:ascii="Times New Roman" w:hAnsi="Times New Roman" w:cs="Times New Roman"/>
          <w:lang w:val="es-ES"/>
        </w:rPr>
        <w:t>Lirola</w:t>
      </w:r>
      <w:proofErr w:type="spellEnd"/>
      <w:r w:rsidRPr="008B282D">
        <w:rPr>
          <w:rFonts w:ascii="Times New Roman" w:hAnsi="Times New Roman" w:cs="Times New Roman"/>
          <w:lang w:val="es-ES"/>
        </w:rPr>
        <w:t xml:space="preserve"> MJ, Molero-Mesa J (1998) </w:t>
      </w:r>
      <w:proofErr w:type="spellStart"/>
      <w:r w:rsidRPr="008B282D">
        <w:rPr>
          <w:rFonts w:ascii="Times New Roman" w:hAnsi="Times New Roman" w:cs="Times New Roman"/>
          <w:lang w:val="es-ES"/>
        </w:rPr>
        <w:t>Threatened</w:t>
      </w:r>
      <w:proofErr w:type="spellEnd"/>
      <w:r w:rsidRPr="008B282D">
        <w:rPr>
          <w:rFonts w:ascii="Times New Roman" w:hAnsi="Times New Roman" w:cs="Times New Roman"/>
          <w:lang w:val="es-ES"/>
        </w:rPr>
        <w:t xml:space="preserve"> vascular flora of Sierra Nevada (</w:t>
      </w:r>
      <w:proofErr w:type="spellStart"/>
      <w:r w:rsidRPr="008B282D">
        <w:rPr>
          <w:rFonts w:ascii="Times New Roman" w:hAnsi="Times New Roman" w:cs="Times New Roman"/>
          <w:lang w:val="es-ES"/>
        </w:rPr>
        <w:t>Southern</w:t>
      </w:r>
      <w:proofErr w:type="spellEnd"/>
      <w:r w:rsidRPr="008B282D">
        <w:rPr>
          <w:rFonts w:ascii="Times New Roman" w:hAnsi="Times New Roman" w:cs="Times New Roman"/>
          <w:lang w:val="es-ES"/>
        </w:rPr>
        <w:t xml:space="preserve"> </w:t>
      </w:r>
      <w:proofErr w:type="spellStart"/>
      <w:r w:rsidRPr="008B282D">
        <w:rPr>
          <w:rFonts w:ascii="Times New Roman" w:hAnsi="Times New Roman" w:cs="Times New Roman"/>
          <w:lang w:val="es-ES"/>
        </w:rPr>
        <w:t>Spain</w:t>
      </w:r>
      <w:proofErr w:type="spellEnd"/>
      <w:r w:rsidRPr="008B282D">
        <w:rPr>
          <w:rFonts w:ascii="Times New Roman" w:hAnsi="Times New Roman" w:cs="Times New Roman"/>
          <w:lang w:val="es-ES"/>
        </w:rPr>
        <w:t xml:space="preserve">). </w:t>
      </w:r>
      <w:proofErr w:type="gramStart"/>
      <w:r w:rsidRPr="006514CB">
        <w:rPr>
          <w:rFonts w:ascii="Times New Roman" w:hAnsi="Times New Roman" w:cs="Times New Roman"/>
          <w:lang w:val="en-GB"/>
        </w:rPr>
        <w:t>Biological Conservation 85 (3): 269</w:t>
      </w:r>
      <w:r w:rsidR="00D22515" w:rsidRPr="006514CB">
        <w:rPr>
          <w:rFonts w:ascii="Times New Roman" w:hAnsi="Times New Roman" w:cs="Times New Roman"/>
          <w:lang w:val="en-GB"/>
        </w:rPr>
        <w:t>–</w:t>
      </w:r>
      <w:r w:rsidRPr="006514CB">
        <w:rPr>
          <w:rFonts w:ascii="Times New Roman" w:hAnsi="Times New Roman" w:cs="Times New Roman"/>
          <w:lang w:val="en-GB"/>
        </w:rPr>
        <w:t>285.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1" w:history="1">
        <w:r w:rsidRPr="006514CB">
          <w:rPr>
            <w:rStyle w:val="Hipervnculo"/>
            <w:rFonts w:ascii="Times New Roman" w:hAnsi="Times New Roman" w:cs="Times New Roman"/>
            <w:lang w:val="en-GB"/>
          </w:rPr>
          <w:t>10.1016/S0006-3207(97)00169-9</w:t>
        </w:r>
      </w:hyperlink>
      <w:r w:rsidRPr="006514CB">
        <w:rPr>
          <w:rFonts w:ascii="Times New Roman" w:hAnsi="Times New Roman" w:cs="Times New Roman"/>
          <w:lang w:val="en-GB"/>
        </w:rPr>
        <w:t xml:space="preserve"> </w:t>
      </w:r>
    </w:p>
    <w:p w14:paraId="29AE4CF1" w14:textId="77777777" w:rsidR="00635A08" w:rsidRPr="006514CB" w:rsidRDefault="004A68E5" w:rsidP="00DC1BB4">
      <w:pPr>
        <w:spacing w:line="276" w:lineRule="auto"/>
        <w:rPr>
          <w:rFonts w:ascii="Times New Roman" w:hAnsi="Times New Roman" w:cs="Times New Roman"/>
          <w:lang w:val="es-ES"/>
        </w:rPr>
      </w:pPr>
      <w:r w:rsidRPr="006514CB">
        <w:rPr>
          <w:rFonts w:ascii="Times New Roman" w:hAnsi="Times New Roman" w:cs="Times New Roman"/>
          <w:lang w:val="es-ES"/>
        </w:rPr>
        <w:t xml:space="preserve">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(2001) Flora amenazada y endémica de Sierra Nevada. Editorial Universidad de Granada. Granada. 410 pp.</w:t>
      </w:r>
    </w:p>
    <w:p w14:paraId="1ECA7A24" w14:textId="15C6052C" w:rsidR="006411C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Blanca G, Cabezudo B, Cueto M, Fernández-López C, Morales-Torres C</w:t>
      </w:r>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(2011) Flora Vascular de Andalucía Oriental. Consejería de medio Ambiente, Junta de Andalucía, Sevilla. </w:t>
      </w:r>
    </w:p>
    <w:p w14:paraId="58BC8095" w14:textId="77777777" w:rsidR="00FC55A2" w:rsidRPr="006514CB" w:rsidRDefault="004A68E5" w:rsidP="00DC1BB4">
      <w:pPr>
        <w:spacing w:line="276" w:lineRule="auto"/>
        <w:rPr>
          <w:rFonts w:ascii="Times New Roman" w:hAnsi="Times New Roman" w:cs="Times New Roman"/>
          <w:lang w:val="en-GB"/>
        </w:rPr>
      </w:pPr>
      <w:r w:rsidRPr="006514CB">
        <w:rPr>
          <w:rFonts w:ascii="Times New Roman" w:hAnsi="Times New Roman" w:cs="Times New Roman"/>
          <w:lang w:val="es-ES"/>
        </w:rPr>
        <w:t xml:space="preserve">Bonet FJ, Pérez-Luque AJ, Moreno R, Zamora R (2010) Sierra Nevada Global </w:t>
      </w:r>
      <w:proofErr w:type="spellStart"/>
      <w:r w:rsidRPr="006514CB">
        <w:rPr>
          <w:rFonts w:ascii="Times New Roman" w:hAnsi="Times New Roman" w:cs="Times New Roman"/>
          <w:lang w:val="es-ES"/>
        </w:rPr>
        <w:t>Change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Observatory</w:t>
      </w:r>
      <w:proofErr w:type="spellEnd"/>
      <w:r w:rsidRPr="006514CB">
        <w:rPr>
          <w:rFonts w:ascii="Times New Roman" w:hAnsi="Times New Roman" w:cs="Times New Roman"/>
          <w:lang w:val="es-ES"/>
        </w:rPr>
        <w:t xml:space="preserve">. </w:t>
      </w:r>
      <w:proofErr w:type="gramStart"/>
      <w:r w:rsidRPr="006514CB">
        <w:rPr>
          <w:rFonts w:ascii="Times New Roman" w:hAnsi="Times New Roman" w:cs="Times New Roman"/>
          <w:lang w:val="en-GB"/>
        </w:rPr>
        <w:t>Structure and Basic Data.</w:t>
      </w:r>
      <w:proofErr w:type="gramEnd"/>
      <w:r w:rsidRPr="006514CB">
        <w:rPr>
          <w:rFonts w:ascii="Times New Roman" w:hAnsi="Times New Roman" w:cs="Times New Roman"/>
          <w:lang w:val="en-GB"/>
        </w:rPr>
        <w:t xml:space="preserve"> Environment Department (Andalusian Regional Government)–University of Granada, 1–48. </w:t>
      </w:r>
      <w:hyperlink r:id="rId22" w:history="1">
        <w:r w:rsidRPr="006514CB">
          <w:rPr>
            <w:rStyle w:val="Hipervnculo"/>
            <w:rFonts w:ascii="Times New Roman" w:hAnsi="Times New Roman" w:cs="Times New Roman"/>
            <w:lang w:val="en-GB"/>
          </w:rPr>
          <w:t>http://refbase.iecolab.es/files/bonet/2010/2905_Bonet_etal2010.pdf</w:t>
        </w:r>
      </w:hyperlink>
      <w:r w:rsidRPr="006514CB">
        <w:rPr>
          <w:rFonts w:ascii="Times New Roman" w:hAnsi="Times New Roman" w:cs="Times New Roman"/>
          <w:lang w:val="en-GB"/>
        </w:rPr>
        <w:t xml:space="preserve"> </w:t>
      </w:r>
    </w:p>
    <w:p w14:paraId="529DB53C" w14:textId="54C9F39C" w:rsidR="00FC55A2" w:rsidRPr="006514CB" w:rsidRDefault="004A68E5" w:rsidP="003D5A2D">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w:t>
      </w:r>
      <w:proofErr w:type="spellStart"/>
      <w:r w:rsidRPr="006514CB">
        <w:rPr>
          <w:rFonts w:ascii="Times New Roman" w:hAnsi="Times New Roman" w:cs="Times New Roman"/>
          <w:lang w:val="en-GB"/>
        </w:rPr>
        <w:t>Aspizua-Cantón</w:t>
      </w:r>
      <w:proofErr w:type="spellEnd"/>
      <w:r w:rsidRPr="006514CB">
        <w:rPr>
          <w:rFonts w:ascii="Times New Roman" w:hAnsi="Times New Roman" w:cs="Times New Roman"/>
          <w:lang w:val="en-GB"/>
        </w:rPr>
        <w:t xml:space="preserve"> R, Zamora R, Sánchez FJ, Cano-Manuel FJ, Henares I (2011) Sierra Nevada Observatory for monitoring global change: Towards the adaptive management of natural resources. In: Austrian </w:t>
      </w:r>
      <w:proofErr w:type="spellStart"/>
      <w:r w:rsidRPr="006514CB">
        <w:rPr>
          <w:rFonts w:ascii="Times New Roman" w:hAnsi="Times New Roman" w:cs="Times New Roman"/>
          <w:lang w:val="en-GB"/>
        </w:rPr>
        <w:t>MaB</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Comitee</w:t>
      </w:r>
      <w:proofErr w:type="spellEnd"/>
      <w:r w:rsidRPr="006514CB">
        <w:rPr>
          <w:rFonts w:ascii="Times New Roman" w:hAnsi="Times New Roman" w:cs="Times New Roman"/>
          <w:lang w:val="en-GB"/>
        </w:rPr>
        <w:t xml:space="preserve"> (Ed) Biosphere Reserves in the mountains of the world. Excellence in the clouds</w:t>
      </w:r>
      <w:proofErr w:type="gramStart"/>
      <w:r w:rsidRPr="006514CB">
        <w:rPr>
          <w:rFonts w:ascii="Times New Roman" w:hAnsi="Times New Roman" w:cs="Times New Roman"/>
          <w:lang w:val="en-GB"/>
        </w:rPr>
        <w:t>?.</w:t>
      </w:r>
      <w:proofErr w:type="gramEnd"/>
      <w:r w:rsidRPr="006514CB">
        <w:rPr>
          <w:rFonts w:ascii="Times New Roman" w:hAnsi="Times New Roman" w:cs="Times New Roman"/>
          <w:lang w:val="en-GB"/>
        </w:rPr>
        <w:t xml:space="preserve"> Austrian Academy of Sciences Press, Vienna: 48</w:t>
      </w:r>
      <w:r w:rsidR="00D22515" w:rsidRPr="006514CB">
        <w:rPr>
          <w:rFonts w:ascii="Times New Roman" w:hAnsi="Times New Roman" w:cs="Times New Roman"/>
          <w:lang w:val="en-GB"/>
        </w:rPr>
        <w:t>–</w:t>
      </w:r>
      <w:r w:rsidRPr="006514CB">
        <w:rPr>
          <w:rFonts w:ascii="Times New Roman" w:hAnsi="Times New Roman" w:cs="Times New Roman"/>
          <w:lang w:val="en-GB"/>
        </w:rPr>
        <w:t>52.</w:t>
      </w:r>
    </w:p>
    <w:p w14:paraId="073EA83A" w14:textId="77777777" w:rsidR="00C1735F" w:rsidRPr="006514CB" w:rsidRDefault="004A68E5" w:rsidP="00905CD2">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Boza J, Robles AB, González-Rebollar JL (2007) El papel de la ganadería en las zonas áridas de Andalucía. In Rodero </w:t>
      </w:r>
      <w:proofErr w:type="spellStart"/>
      <w:r w:rsidRPr="006514CB">
        <w:rPr>
          <w:rFonts w:ascii="Times New Roman" w:hAnsi="Times New Roman" w:cs="Times New Roman"/>
          <w:lang w:val="es-ES"/>
        </w:rPr>
        <w:t>Franganillo</w:t>
      </w:r>
      <w:proofErr w:type="spellEnd"/>
      <w:r w:rsidRPr="006514CB">
        <w:rPr>
          <w:rFonts w:ascii="Times New Roman" w:hAnsi="Times New Roman" w:cs="Times New Roman"/>
          <w:lang w:val="es-ES"/>
        </w:rPr>
        <w:t xml:space="preserve"> A, Rodero Serrano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La ganadería Andaluza en el siglo XXI. Patrimonio Ganadero Andaluz. Volumen I. Consejería de Agricultura y Pesca. Junta de Andalucía, 241–266. </w:t>
      </w:r>
    </w:p>
    <w:p w14:paraId="09C85BFE" w14:textId="77777777" w:rsidR="003D5A2D"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Braun-</w:t>
      </w:r>
      <w:proofErr w:type="spellStart"/>
      <w:r w:rsidRPr="006514CB">
        <w:rPr>
          <w:rFonts w:ascii="Times New Roman" w:hAnsi="Times New Roman" w:cs="Times New Roman"/>
          <w:lang w:val="es-ES"/>
        </w:rPr>
        <w:t>Blanquet</w:t>
      </w:r>
      <w:proofErr w:type="spellEnd"/>
      <w:r w:rsidRPr="006514CB">
        <w:rPr>
          <w:rFonts w:ascii="Times New Roman" w:hAnsi="Times New Roman" w:cs="Times New Roman"/>
          <w:lang w:val="es-ES"/>
        </w:rPr>
        <w:t xml:space="preserve"> J (1964) </w:t>
      </w:r>
      <w:proofErr w:type="spellStart"/>
      <w:r w:rsidRPr="006514CB">
        <w:rPr>
          <w:rFonts w:ascii="Times New Roman" w:hAnsi="Times New Roman" w:cs="Times New Roman"/>
          <w:lang w:val="es-ES"/>
        </w:rPr>
        <w:t>Pflanzensoziologie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Springer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Verlag</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Wien</w:t>
      </w:r>
      <w:proofErr w:type="spellEnd"/>
      <w:r w:rsidRPr="006514CB">
        <w:rPr>
          <w:rFonts w:ascii="Times New Roman" w:hAnsi="Times New Roman" w:cs="Times New Roman"/>
          <w:lang w:val="es-ES"/>
        </w:rPr>
        <w:t>, New York, 1 – 865.</w:t>
      </w:r>
    </w:p>
    <w:p w14:paraId="667DC51C" w14:textId="77777777" w:rsidR="00B50FA0" w:rsidRPr="006514CB" w:rsidRDefault="004A68E5" w:rsidP="00484841">
      <w:pPr>
        <w:spacing w:line="276" w:lineRule="auto"/>
        <w:jc w:val="both"/>
        <w:rPr>
          <w:rFonts w:ascii="Times New Roman" w:hAnsi="Times New Roman" w:cs="Times New Roman"/>
          <w:lang w:val="es-ES"/>
        </w:rPr>
      </w:pPr>
      <w:r w:rsidRPr="006514CB">
        <w:rPr>
          <w:rFonts w:ascii="Times New Roman" w:hAnsi="Times New Roman" w:cs="Times New Roman"/>
          <w:lang w:val="es-ES"/>
        </w:rPr>
        <w:t>Cabezudo B, Talavera S, Blanca G, Salazar C, Cueto M, Valdés B, Hernández-Bermejo JE, Herrera CM, Rodríguez-</w:t>
      </w:r>
      <w:proofErr w:type="spellStart"/>
      <w:r w:rsidRPr="006514CB">
        <w:rPr>
          <w:rFonts w:ascii="Times New Roman" w:hAnsi="Times New Roman" w:cs="Times New Roman"/>
          <w:lang w:val="es-ES"/>
        </w:rPr>
        <w:t>Hiraldo</w:t>
      </w:r>
      <w:proofErr w:type="spellEnd"/>
      <w:r w:rsidRPr="006514CB">
        <w:rPr>
          <w:rFonts w:ascii="Times New Roman" w:hAnsi="Times New Roman" w:cs="Times New Roman"/>
          <w:lang w:val="es-ES"/>
        </w:rPr>
        <w:t xml:space="preserve"> C, Navas D (2005) Lista roja de la flora vascular de Andalucía. Junta de Andalucía, Consejería de Medio Ambiente; Sevilla, </w:t>
      </w:r>
      <w:proofErr w:type="spellStart"/>
      <w:r w:rsidRPr="006514CB">
        <w:rPr>
          <w:rFonts w:ascii="Times New Roman" w:hAnsi="Times New Roman" w:cs="Times New Roman"/>
          <w:lang w:val="es-ES"/>
        </w:rPr>
        <w:t>Spain</w:t>
      </w:r>
      <w:proofErr w:type="spellEnd"/>
      <w:r w:rsidRPr="006514CB">
        <w:rPr>
          <w:rFonts w:ascii="Times New Roman" w:hAnsi="Times New Roman" w:cs="Times New Roman"/>
          <w:lang w:val="es-ES"/>
        </w:rPr>
        <w:t>.</w:t>
      </w:r>
    </w:p>
    <w:p w14:paraId="01FFB8F7" w14:textId="77777777" w:rsidR="00FC55A2"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Cañadas EM, </w:t>
      </w:r>
      <w:proofErr w:type="spellStart"/>
      <w:r w:rsidRPr="006514CB">
        <w:rPr>
          <w:rFonts w:ascii="Times New Roman" w:hAnsi="Times New Roman" w:cs="Times New Roman"/>
          <w:lang w:val="es-ES"/>
        </w:rPr>
        <w:t>Fenu</w:t>
      </w:r>
      <w:proofErr w:type="spellEnd"/>
      <w:r w:rsidRPr="006514CB">
        <w:rPr>
          <w:rFonts w:ascii="Times New Roman" w:hAnsi="Times New Roman" w:cs="Times New Roman"/>
          <w:lang w:val="es-ES"/>
        </w:rPr>
        <w:t xml:space="preserve"> G, Peñas J,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w:t>
      </w:r>
      <w:proofErr w:type="spellStart"/>
      <w:r w:rsidRPr="006514CB">
        <w:rPr>
          <w:rFonts w:ascii="Times New Roman" w:hAnsi="Times New Roman" w:cs="Times New Roman"/>
          <w:lang w:val="es-ES"/>
        </w:rPr>
        <w:t>Mattana</w:t>
      </w:r>
      <w:proofErr w:type="spellEnd"/>
      <w:r w:rsidRPr="006514CB">
        <w:rPr>
          <w:rFonts w:ascii="Times New Roman" w:hAnsi="Times New Roman" w:cs="Times New Roman"/>
          <w:lang w:val="es-ES"/>
        </w:rPr>
        <w:t xml:space="preserve"> E, </w:t>
      </w:r>
      <w:proofErr w:type="spellStart"/>
      <w:r w:rsidRPr="006514CB">
        <w:rPr>
          <w:rFonts w:ascii="Times New Roman" w:hAnsi="Times New Roman" w:cs="Times New Roman"/>
          <w:lang w:val="es-ES"/>
        </w:rPr>
        <w:t>Bacchetta</w:t>
      </w:r>
      <w:proofErr w:type="spellEnd"/>
      <w:r w:rsidRPr="006514CB">
        <w:rPr>
          <w:rFonts w:ascii="Times New Roman" w:hAnsi="Times New Roman" w:cs="Times New Roman"/>
          <w:lang w:val="es-ES"/>
        </w:rPr>
        <w:t xml:space="preserve"> G (2014)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within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hotspots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Endemic</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richness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environmental</w:t>
      </w:r>
      <w:proofErr w:type="spellEnd"/>
      <w:r w:rsidRPr="006514CB">
        <w:rPr>
          <w:rFonts w:ascii="Times New Roman" w:hAnsi="Times New Roman" w:cs="Times New Roman"/>
          <w:lang w:val="es-ES"/>
        </w:rPr>
        <w:t xml:space="preserve"> drivers, and </w:t>
      </w:r>
      <w:proofErr w:type="spellStart"/>
      <w:r w:rsidRPr="006514CB">
        <w:rPr>
          <w:rFonts w:ascii="Times New Roman" w:hAnsi="Times New Roman" w:cs="Times New Roman"/>
          <w:lang w:val="es-ES"/>
        </w:rPr>
        <w:t>implications</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for</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Biological</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Conservation</w:t>
      </w:r>
      <w:proofErr w:type="spellEnd"/>
      <w:r w:rsidRPr="006514CB">
        <w:rPr>
          <w:rFonts w:ascii="Times New Roman" w:hAnsi="Times New Roman" w:cs="Times New Roman"/>
          <w:lang w:val="es-ES"/>
        </w:rPr>
        <w:t xml:space="preserve"> 170: 282–291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23" w:history="1">
        <w:r w:rsidRPr="006514CB">
          <w:rPr>
            <w:rStyle w:val="Hipervnculo"/>
            <w:rFonts w:ascii="Times New Roman" w:hAnsi="Times New Roman" w:cs="Times New Roman"/>
            <w:lang w:val="es-ES"/>
          </w:rPr>
          <w:t>10.1016/j.biocon.2013.12.007</w:t>
        </w:r>
      </w:hyperlink>
    </w:p>
    <w:p w14:paraId="4A677D86"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(1986–2005) Flora </w:t>
      </w:r>
      <w:proofErr w:type="spellStart"/>
      <w:r w:rsidRPr="006514CB">
        <w:rPr>
          <w:rFonts w:ascii="Times New Roman" w:hAnsi="Times New Roman" w:cs="Times New Roman"/>
          <w:lang w:val="es-ES"/>
        </w:rPr>
        <w:t>Iberica</w:t>
      </w:r>
      <w:proofErr w:type="spellEnd"/>
      <w:r w:rsidRPr="006514CB">
        <w:rPr>
          <w:rFonts w:ascii="Times New Roman" w:hAnsi="Times New Roman" w:cs="Times New Roman"/>
          <w:lang w:val="es-ES"/>
        </w:rPr>
        <w:t>. Real Jardín Botánico CSIC, Madrid.</w:t>
      </w:r>
    </w:p>
    <w:p w14:paraId="7F475472" w14:textId="77777777" w:rsidR="00FA7D9E" w:rsidRPr="006514CB" w:rsidRDefault="004A68E5" w:rsidP="00FA7D9E">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Castroviejo</w:t>
      </w:r>
      <w:proofErr w:type="spellEnd"/>
      <w:r w:rsidRPr="006514CB">
        <w:rPr>
          <w:rFonts w:ascii="Times New Roman" w:hAnsi="Times New Roman" w:cs="Times New Roman"/>
          <w:lang w:val="es-ES"/>
        </w:rPr>
        <w:t xml:space="preserve"> S (Ed) (2001) Claves de Flora Ibérica. Plantas Vasculares de la Península Ibérica e Islas Baleares. Volumen 1. Consejo Superior de Investigaciones Científicas. Real Jardín Botánico, Madrid.</w:t>
      </w:r>
    </w:p>
    <w:p w14:paraId="6E7F974B" w14:textId="77777777" w:rsidR="000E63BF" w:rsidRPr="006514CB" w:rsidRDefault="004A68E5" w:rsidP="00424899">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Cayuela</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Oksanen</w:t>
      </w:r>
      <w:proofErr w:type="spellEnd"/>
      <w:r w:rsidRPr="006514CB">
        <w:rPr>
          <w:rFonts w:ascii="Times New Roman" w:hAnsi="Times New Roman" w:cs="Times New Roman"/>
          <w:lang w:val="en-GB"/>
        </w:rPr>
        <w:t xml:space="preserve"> J (2014) </w:t>
      </w:r>
      <w:proofErr w:type="spellStart"/>
      <w:r w:rsidRPr="006514CB">
        <w:rPr>
          <w:rFonts w:ascii="Times New Roman" w:hAnsi="Times New Roman" w:cs="Times New Roman"/>
          <w:lang w:val="en-GB"/>
        </w:rPr>
        <w:t>Taxonstand</w:t>
      </w:r>
      <w:proofErr w:type="spellEnd"/>
      <w:r w:rsidRPr="006514CB">
        <w:rPr>
          <w:rFonts w:ascii="Times New Roman" w:hAnsi="Times New Roman" w:cs="Times New Roman"/>
          <w:lang w:val="en-GB"/>
        </w:rPr>
        <w:t xml:space="preserve">: Taxonomic standardisation of plant species names. </w:t>
      </w:r>
      <w:proofErr w:type="gramStart"/>
      <w:r w:rsidRPr="006514CB">
        <w:rPr>
          <w:rFonts w:ascii="Times New Roman" w:hAnsi="Times New Roman" w:cs="Times New Roman"/>
          <w:lang w:val="en-GB"/>
        </w:rPr>
        <w:t>R package version 1.3.</w:t>
      </w:r>
      <w:proofErr w:type="gramEnd"/>
      <w:r w:rsidRPr="006514CB">
        <w:rPr>
          <w:rFonts w:ascii="Times New Roman" w:hAnsi="Times New Roman" w:cs="Times New Roman"/>
          <w:lang w:val="en-GB"/>
        </w:rPr>
        <w:t xml:space="preserve"> </w:t>
      </w:r>
      <w:hyperlink r:id="rId24" w:history="1">
        <w:r w:rsidRPr="006514CB">
          <w:rPr>
            <w:rStyle w:val="Hipervnculo"/>
            <w:rFonts w:ascii="Times New Roman" w:hAnsi="Times New Roman" w:cs="Times New Roman"/>
            <w:lang w:val="en-GB"/>
          </w:rPr>
          <w:t>http://CRAN.R-project.org/package=Taxonstand</w:t>
        </w:r>
      </w:hyperlink>
      <w:r w:rsidRPr="006514CB">
        <w:rPr>
          <w:rFonts w:ascii="Times New Roman" w:hAnsi="Times New Roman" w:cs="Times New Roman"/>
          <w:lang w:val="en-GB"/>
        </w:rPr>
        <w:t xml:space="preserve"> </w:t>
      </w:r>
    </w:p>
    <w:p w14:paraId="2FDBF81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SA, </w:t>
      </w:r>
      <w:proofErr w:type="spellStart"/>
      <w:r w:rsidRPr="006514CB">
        <w:rPr>
          <w:rFonts w:ascii="Times New Roman" w:hAnsi="Times New Roman" w:cs="Times New Roman"/>
          <w:lang w:val="en-GB"/>
        </w:rPr>
        <w:t>Szöcs</w:t>
      </w:r>
      <w:proofErr w:type="spellEnd"/>
      <w:r w:rsidRPr="006514CB">
        <w:rPr>
          <w:rFonts w:ascii="Times New Roman" w:hAnsi="Times New Roman" w:cs="Times New Roman"/>
          <w:lang w:val="en-GB"/>
        </w:rPr>
        <w:t xml:space="preserve"> E (2013)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search and retrieval in R. F1000Research 2: 191.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25" w:history="1">
        <w:r w:rsidRPr="006514CB">
          <w:rPr>
            <w:rStyle w:val="Hipervnculo"/>
            <w:rFonts w:ascii="Times New Roman" w:hAnsi="Times New Roman" w:cs="Times New Roman"/>
            <w:lang w:val="en-GB"/>
          </w:rPr>
          <w:t>10.12688/f1000research.2-191.v2</w:t>
        </w:r>
      </w:hyperlink>
      <w:r w:rsidRPr="006514CB">
        <w:rPr>
          <w:rFonts w:ascii="Times New Roman" w:hAnsi="Times New Roman" w:cs="Times New Roman"/>
          <w:lang w:val="en-GB"/>
        </w:rPr>
        <w:t xml:space="preserve"> </w:t>
      </w:r>
    </w:p>
    <w:p w14:paraId="24C8FD65" w14:textId="77777777" w:rsidR="00FC55A2"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Chamberlain S, </w:t>
      </w:r>
      <w:proofErr w:type="spellStart"/>
      <w:r w:rsidRPr="006514CB">
        <w:rPr>
          <w:rFonts w:ascii="Times New Roman" w:hAnsi="Times New Roman" w:cs="Times New Roman"/>
          <w:lang w:val="en-GB"/>
        </w:rPr>
        <w:t>Szocs</w:t>
      </w:r>
      <w:proofErr w:type="spellEnd"/>
      <w:r w:rsidRPr="006514CB">
        <w:rPr>
          <w:rFonts w:ascii="Times New Roman" w:hAnsi="Times New Roman" w:cs="Times New Roman"/>
          <w:lang w:val="en-GB"/>
        </w:rPr>
        <w:t xml:space="preserve"> E, </w:t>
      </w:r>
      <w:proofErr w:type="spellStart"/>
      <w:r w:rsidRPr="006514CB">
        <w:rPr>
          <w:rFonts w:ascii="Times New Roman" w:hAnsi="Times New Roman" w:cs="Times New Roman"/>
          <w:lang w:val="en-GB"/>
        </w:rPr>
        <w:t>Boettiger</w:t>
      </w:r>
      <w:proofErr w:type="spellEnd"/>
      <w:r w:rsidRPr="006514CB">
        <w:rPr>
          <w:rFonts w:ascii="Times New Roman" w:hAnsi="Times New Roman" w:cs="Times New Roman"/>
          <w:lang w:val="en-GB"/>
        </w:rPr>
        <w:t xml:space="preserve"> C, Ram K, </w:t>
      </w:r>
      <w:proofErr w:type="spellStart"/>
      <w:r w:rsidRPr="006514CB">
        <w:rPr>
          <w:rFonts w:ascii="Times New Roman" w:hAnsi="Times New Roman" w:cs="Times New Roman"/>
          <w:lang w:val="en-GB"/>
        </w:rPr>
        <w:t>Bartomeus</w:t>
      </w:r>
      <w:proofErr w:type="spellEnd"/>
      <w:r w:rsidRPr="006514CB">
        <w:rPr>
          <w:rFonts w:ascii="Times New Roman" w:hAnsi="Times New Roman" w:cs="Times New Roman"/>
          <w:lang w:val="en-GB"/>
        </w:rPr>
        <w:t xml:space="preserve"> I, Baumgartner J (2014) </w:t>
      </w:r>
      <w:proofErr w:type="spellStart"/>
      <w:r w:rsidRPr="006514CB">
        <w:rPr>
          <w:rFonts w:ascii="Times New Roman" w:hAnsi="Times New Roman" w:cs="Times New Roman"/>
          <w:lang w:val="en-GB"/>
        </w:rPr>
        <w:t>taxize</w:t>
      </w:r>
      <w:proofErr w:type="spellEnd"/>
      <w:r w:rsidRPr="006514CB">
        <w:rPr>
          <w:rFonts w:ascii="Times New Roman" w:hAnsi="Times New Roman" w:cs="Times New Roman"/>
          <w:lang w:val="en-GB"/>
        </w:rPr>
        <w:t xml:space="preserve">: Taxonomic information from around the web. </w:t>
      </w:r>
      <w:proofErr w:type="gramStart"/>
      <w:r w:rsidRPr="006514CB">
        <w:rPr>
          <w:rFonts w:ascii="Times New Roman" w:hAnsi="Times New Roman" w:cs="Times New Roman"/>
          <w:lang w:val="en-GB"/>
        </w:rPr>
        <w:t>R package version 0.3.0.</w:t>
      </w:r>
      <w:proofErr w:type="gramEnd"/>
      <w:r w:rsidRPr="006514CB">
        <w:rPr>
          <w:rFonts w:ascii="Times New Roman" w:hAnsi="Times New Roman" w:cs="Times New Roman"/>
          <w:lang w:val="en-GB"/>
        </w:rPr>
        <w:t xml:space="preserve"> </w:t>
      </w:r>
      <w:hyperlink r:id="rId26" w:history="1">
        <w:r w:rsidRPr="006514CB">
          <w:rPr>
            <w:rStyle w:val="Hipervnculo"/>
            <w:rFonts w:ascii="Times New Roman" w:hAnsi="Times New Roman" w:cs="Times New Roman"/>
            <w:lang w:val="en-GB"/>
          </w:rPr>
          <w:t>https://github.com/ropensci/taxize</w:t>
        </w:r>
      </w:hyperlink>
      <w:r w:rsidRPr="006514CB">
        <w:rPr>
          <w:rFonts w:ascii="Times New Roman" w:hAnsi="Times New Roman" w:cs="Times New Roman"/>
          <w:lang w:val="en-GB"/>
        </w:rPr>
        <w:t xml:space="preserve"> </w:t>
      </w:r>
    </w:p>
    <w:p w14:paraId="4DADD545" w14:textId="77777777" w:rsidR="00FC55A2" w:rsidRPr="006514CB" w:rsidRDefault="004A68E5" w:rsidP="00134DAA">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Chapman AD (2005a) Principles and Methods of Data Cleaning – Primary Species and Species-Occurrence Data, version 1.0.</w:t>
      </w:r>
      <w:proofErr w:type="gramEnd"/>
      <w:r w:rsidRPr="006514CB">
        <w:rPr>
          <w:rFonts w:ascii="Times New Roman" w:hAnsi="Times New Roman" w:cs="Times New Roman"/>
          <w:lang w:val="en-GB"/>
        </w:rPr>
        <w:t xml:space="preserve"> Global Biodiversity Information Facility, Copenhagen, 75 pp. </w:t>
      </w:r>
      <w:hyperlink r:id="rId27" w:history="1">
        <w:r w:rsidRPr="006514CB">
          <w:rPr>
            <w:rStyle w:val="Hipervnculo"/>
            <w:rFonts w:ascii="Times New Roman" w:hAnsi="Times New Roman" w:cs="Times New Roman"/>
            <w:lang w:val="en-GB"/>
          </w:rPr>
          <w:t>http://www.gbif.org/orc/?doc_id=1262</w:t>
        </w:r>
      </w:hyperlink>
      <w:r w:rsidRPr="006514CB">
        <w:rPr>
          <w:rFonts w:ascii="Times New Roman" w:hAnsi="Times New Roman" w:cs="Times New Roman"/>
          <w:lang w:val="en-GB"/>
        </w:rPr>
        <w:t xml:space="preserve"> </w:t>
      </w:r>
    </w:p>
    <w:p w14:paraId="20DBA025" w14:textId="77777777" w:rsidR="00FC55A2" w:rsidRPr="006514CB" w:rsidRDefault="004A68E5" w:rsidP="00134DAA">
      <w:pPr>
        <w:spacing w:line="276" w:lineRule="auto"/>
        <w:rPr>
          <w:rFonts w:ascii="Times New Roman" w:hAnsi="Times New Roman" w:cs="Times New Roman"/>
          <w:lang w:val="en-GB"/>
        </w:rPr>
      </w:pPr>
      <w:r w:rsidRPr="006514CB">
        <w:rPr>
          <w:rFonts w:ascii="Times New Roman" w:hAnsi="Times New Roman" w:cs="Times New Roman"/>
          <w:lang w:val="en-GB"/>
        </w:rPr>
        <w:t>Chapman AD (2005b) Principles of Data Quality, version 1.0. Global Biodiversity Information Facility, Copenhagen, 61 pp. </w:t>
      </w:r>
      <w:hyperlink r:id="rId28" w:history="1">
        <w:r w:rsidRPr="006514CB">
          <w:rPr>
            <w:rStyle w:val="Hipervnculo"/>
            <w:rFonts w:ascii="Times New Roman" w:hAnsi="Times New Roman" w:cs="Times New Roman"/>
            <w:lang w:val="en-GB"/>
          </w:rPr>
          <w:t>http://www.gbif.org/orc/?doc_id=1229</w:t>
        </w:r>
      </w:hyperlink>
      <w:r w:rsidRPr="006514CB">
        <w:rPr>
          <w:rFonts w:ascii="Times New Roman" w:hAnsi="Times New Roman" w:cs="Times New Roman"/>
          <w:lang w:val="en-GB"/>
        </w:rPr>
        <w:t xml:space="preserve"> </w:t>
      </w:r>
    </w:p>
    <w:p w14:paraId="249B6A62" w14:textId="77777777" w:rsidR="00FC55A2" w:rsidRPr="006514CB" w:rsidRDefault="004A68E5" w:rsidP="00424899">
      <w:pPr>
        <w:spacing w:line="276" w:lineRule="auto"/>
        <w:rPr>
          <w:rStyle w:val="Hipervnculo"/>
          <w:rFonts w:ascii="Times New Roman" w:hAnsi="Times New Roman" w:cs="Times New Roman"/>
          <w:lang w:val="en-GB"/>
        </w:rPr>
      </w:pPr>
      <w:r w:rsidRPr="006514CB">
        <w:rPr>
          <w:rFonts w:ascii="Times New Roman" w:hAnsi="Times New Roman" w:cs="Times New Roman"/>
          <w:lang w:val="en-GB"/>
        </w:rPr>
        <w:t xml:space="preserve">Chapman AD,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(2006) Guide to Best Practices for </w:t>
      </w:r>
      <w:proofErr w:type="spellStart"/>
      <w:r w:rsidRPr="006514CB">
        <w:rPr>
          <w:rFonts w:ascii="Times New Roman" w:hAnsi="Times New Roman" w:cs="Times New Roman"/>
          <w:lang w:val="en-GB"/>
        </w:rPr>
        <w:t>Georeferencing</w:t>
      </w:r>
      <w:proofErr w:type="spellEnd"/>
      <w:r w:rsidRPr="006514CB">
        <w:rPr>
          <w:rFonts w:ascii="Times New Roman" w:hAnsi="Times New Roman" w:cs="Times New Roman"/>
          <w:lang w:val="en-GB"/>
        </w:rPr>
        <w:t xml:space="preserve">. Copenhagen: Global Biodiversity Information Facility. Available online at </w:t>
      </w:r>
      <w:hyperlink r:id="rId29" w:history="1">
        <w:r w:rsidRPr="006514CB">
          <w:rPr>
            <w:rStyle w:val="Hipervnculo"/>
            <w:rFonts w:ascii="Times New Roman" w:hAnsi="Times New Roman" w:cs="Times New Roman"/>
            <w:lang w:val="en-GB"/>
          </w:rPr>
          <w:t>http://www.gbif.org/orc/?doc_id=1288</w:t>
        </w:r>
      </w:hyperlink>
    </w:p>
    <w:p w14:paraId="794CFB41" w14:textId="77777777" w:rsidR="00797255" w:rsidRPr="006514CB" w:rsidRDefault="004A68E5" w:rsidP="00424899">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EC (1992) Council Directive 92/43/EEC of 21 May 1992 on the conservation of natural habitats and of wild fauna and flora.</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Official Journal L 206: 7–50.</w:t>
      </w:r>
      <w:proofErr w:type="gramEnd"/>
      <w:r w:rsidRPr="006514CB">
        <w:rPr>
          <w:rFonts w:ascii="Times New Roman" w:hAnsi="Times New Roman" w:cs="Times New Roman"/>
          <w:lang w:val="en-GB"/>
        </w:rPr>
        <w:t xml:space="preserve"> </w:t>
      </w:r>
      <w:hyperlink r:id="rId30" w:history="1">
        <w:r w:rsidRPr="006514CB">
          <w:rPr>
            <w:rStyle w:val="Hipervnculo"/>
            <w:rFonts w:ascii="Times New Roman" w:hAnsi="Times New Roman" w:cs="Times New Roman"/>
            <w:lang w:val="en-GB"/>
          </w:rPr>
          <w:t>http://eur-lex.europa.eu/LexUriServ/LexUriServ.do?uri=CELEX:31992L0043:EN:HTML</w:t>
        </w:r>
      </w:hyperlink>
      <w:r w:rsidRPr="006514CB">
        <w:rPr>
          <w:rFonts w:ascii="Times New Roman" w:hAnsi="Times New Roman" w:cs="Times New Roman"/>
          <w:lang w:val="en-GB"/>
        </w:rPr>
        <w:t xml:space="preserve"> </w:t>
      </w:r>
    </w:p>
    <w:p w14:paraId="194FDBA9" w14:textId="009D8768" w:rsidR="00B57BED" w:rsidRPr="006514CB" w:rsidRDefault="004A68E5" w:rsidP="00B57BED">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Esteban A (1996) Evolución del paisaje </w:t>
      </w:r>
      <w:proofErr w:type="spellStart"/>
      <w:r w:rsidRPr="006514CB">
        <w:rPr>
          <w:rFonts w:ascii="Times New Roman" w:hAnsi="Times New Roman" w:cs="Times New Roman"/>
          <w:lang w:val="es-ES"/>
        </w:rPr>
        <w:t>nevadense</w:t>
      </w:r>
      <w:proofErr w:type="spellEnd"/>
      <w:r w:rsidRPr="006514CB">
        <w:rPr>
          <w:rFonts w:ascii="Times New Roman" w:hAnsi="Times New Roman" w:cs="Times New Roman"/>
          <w:lang w:val="es-ES"/>
        </w:rPr>
        <w:t xml:space="preserve"> durante los últimos 1.500 años a partir del análisis polínico de borreguiles. 1ª Conferencia Internacional Sierra Nevada. Universidad de Granada. Granada, vol. IV. pp. 251</w:t>
      </w:r>
      <w:r w:rsidR="00D22515" w:rsidRPr="008B282D">
        <w:rPr>
          <w:rFonts w:ascii="Times New Roman" w:hAnsi="Times New Roman" w:cs="Times New Roman"/>
          <w:lang w:val="es-ES"/>
        </w:rPr>
        <w:t>–</w:t>
      </w:r>
      <w:r w:rsidRPr="006514CB">
        <w:rPr>
          <w:rFonts w:ascii="Times New Roman" w:hAnsi="Times New Roman" w:cs="Times New Roman"/>
          <w:lang w:val="es-ES"/>
        </w:rPr>
        <w:t>273.</w:t>
      </w:r>
    </w:p>
    <w:p w14:paraId="27AA9D5D" w14:textId="77777777" w:rsidR="000B201B" w:rsidRPr="006514CB" w:rsidRDefault="004A68E5" w:rsidP="00424899">
      <w:pPr>
        <w:spacing w:line="276" w:lineRule="auto"/>
        <w:rPr>
          <w:rFonts w:ascii="Times New Roman" w:hAnsi="Times New Roman" w:cs="Times New Roman"/>
          <w:lang w:val="es-ES"/>
        </w:rPr>
      </w:pPr>
      <w:r w:rsidRPr="006514CB">
        <w:rPr>
          <w:rFonts w:ascii="Times New Roman" w:hAnsi="Times New Roman" w:cs="Times New Roman"/>
          <w:lang w:val="es-ES"/>
        </w:rPr>
        <w:t xml:space="preserve">Fernández-Casas J (1974). Vegetación y flora de Sierra Nevada. Los borreguiles. Boletín de la Estación Central de Ecología, 3: 29–42. </w:t>
      </w:r>
    </w:p>
    <w:p w14:paraId="5763D0C0" w14:textId="77777777" w:rsidR="00B652B5" w:rsidRPr="006514CB" w:rsidRDefault="004A68E5" w:rsidP="00B652B5">
      <w:pPr>
        <w:spacing w:line="276" w:lineRule="auto"/>
        <w:jc w:val="both"/>
        <w:rPr>
          <w:rFonts w:ascii="Times New Roman" w:hAnsi="Times New Roman" w:cs="Times New Roman"/>
          <w:lang w:val="en-GB"/>
        </w:rPr>
      </w:pPr>
      <w:r w:rsidRPr="006514CB">
        <w:rPr>
          <w:rFonts w:ascii="Times New Roman" w:hAnsi="Times New Roman" w:cs="Times New Roman"/>
          <w:lang w:val="es-ES"/>
        </w:rPr>
        <w:t xml:space="preserve">González-Rebollar JL (2006) Caracterización, análisis y dinámica de los sistemas </w:t>
      </w:r>
      <w:proofErr w:type="spellStart"/>
      <w:r w:rsidRPr="006514CB">
        <w:rPr>
          <w:rFonts w:ascii="Times New Roman" w:hAnsi="Times New Roman" w:cs="Times New Roman"/>
          <w:lang w:val="es-ES"/>
        </w:rPr>
        <w:t>silvopastorales</w:t>
      </w:r>
      <w:proofErr w:type="spellEnd"/>
      <w:r w:rsidRPr="006514CB">
        <w:rPr>
          <w:rFonts w:ascii="Times New Roman" w:hAnsi="Times New Roman" w:cs="Times New Roman"/>
          <w:lang w:val="es-ES"/>
        </w:rPr>
        <w:t xml:space="preserve">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Ministerio</w:t>
      </w:r>
      <w:proofErr w:type="spellEnd"/>
      <w:r w:rsidRPr="006514CB">
        <w:rPr>
          <w:rFonts w:ascii="Times New Roman" w:hAnsi="Times New Roman" w:cs="Times New Roman"/>
          <w:lang w:val="en-GB"/>
        </w:rPr>
        <w:t xml:space="preserve"> de </w:t>
      </w:r>
      <w:proofErr w:type="spellStart"/>
      <w:r w:rsidRPr="006514CB">
        <w:rPr>
          <w:rFonts w:ascii="Times New Roman" w:hAnsi="Times New Roman" w:cs="Times New Roman"/>
          <w:lang w:val="en-GB"/>
        </w:rPr>
        <w:t>Medioambiente</w:t>
      </w:r>
      <w:proofErr w:type="spellEnd"/>
      <w:r w:rsidRPr="006514CB">
        <w:rPr>
          <w:rFonts w:ascii="Times New Roman" w:hAnsi="Times New Roman" w:cs="Times New Roman"/>
          <w:lang w:val="en-GB"/>
        </w:rPr>
        <w:t xml:space="preserve">. 2003-2006. </w:t>
      </w:r>
    </w:p>
    <w:p w14:paraId="2B4C3908" w14:textId="1B84E007" w:rsidR="009C5F90"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Hoffmann A, </w:t>
      </w:r>
      <w:proofErr w:type="spellStart"/>
      <w:r w:rsidRPr="006514CB">
        <w:rPr>
          <w:rFonts w:ascii="Times New Roman" w:hAnsi="Times New Roman" w:cs="Times New Roman"/>
          <w:lang w:val="en-GB"/>
        </w:rPr>
        <w:t>Penner</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Vohland</w:t>
      </w:r>
      <w:proofErr w:type="spellEnd"/>
      <w:r w:rsidRPr="006514CB">
        <w:rPr>
          <w:rFonts w:ascii="Times New Roman" w:hAnsi="Times New Roman" w:cs="Times New Roman"/>
          <w:lang w:val="en-GB"/>
        </w:rPr>
        <w:t xml:space="preserve"> K, Cramer W, Doubleday R, Henle K, </w:t>
      </w:r>
      <w:proofErr w:type="spellStart"/>
      <w:r w:rsidRPr="006514CB">
        <w:rPr>
          <w:rFonts w:ascii="Times New Roman" w:hAnsi="Times New Roman" w:cs="Times New Roman"/>
          <w:lang w:val="en-GB"/>
        </w:rPr>
        <w:t>Kõljalg</w:t>
      </w:r>
      <w:proofErr w:type="spellEnd"/>
      <w:r w:rsidRPr="006514CB">
        <w:rPr>
          <w:rFonts w:ascii="Times New Roman" w:hAnsi="Times New Roman" w:cs="Times New Roman"/>
          <w:lang w:val="en-GB"/>
        </w:rPr>
        <w:t xml:space="preserve"> U, </w:t>
      </w:r>
      <w:proofErr w:type="spellStart"/>
      <w:r w:rsidRPr="006514CB">
        <w:rPr>
          <w:rFonts w:ascii="Times New Roman" w:hAnsi="Times New Roman" w:cs="Times New Roman"/>
          <w:lang w:val="en-GB"/>
        </w:rPr>
        <w:t>Kühn</w:t>
      </w:r>
      <w:proofErr w:type="spellEnd"/>
      <w:r w:rsidRPr="006514CB">
        <w:rPr>
          <w:rFonts w:ascii="Times New Roman" w:hAnsi="Times New Roman" w:cs="Times New Roman"/>
          <w:lang w:val="en-GB"/>
        </w:rPr>
        <w:t xml:space="preserve"> I, </w:t>
      </w:r>
      <w:proofErr w:type="spellStart"/>
      <w:r w:rsidRPr="006514CB">
        <w:rPr>
          <w:rFonts w:ascii="Times New Roman" w:hAnsi="Times New Roman" w:cs="Times New Roman"/>
          <w:lang w:val="en-GB"/>
        </w:rPr>
        <w:t>Kunin</w:t>
      </w:r>
      <w:proofErr w:type="spellEnd"/>
      <w:r w:rsidRPr="006514CB">
        <w:rPr>
          <w:rFonts w:ascii="Times New Roman" w:hAnsi="Times New Roman" w:cs="Times New Roman"/>
          <w:lang w:val="en-GB"/>
        </w:rPr>
        <w:t xml:space="preserve"> W, Negro JJ, </w:t>
      </w:r>
      <w:proofErr w:type="spellStart"/>
      <w:r w:rsidRPr="006514CB">
        <w:rPr>
          <w:rFonts w:ascii="Times New Roman" w:hAnsi="Times New Roman" w:cs="Times New Roman"/>
          <w:lang w:val="en-GB"/>
        </w:rPr>
        <w:t>Penev</w:t>
      </w:r>
      <w:proofErr w:type="spellEnd"/>
      <w:r w:rsidRPr="006514CB">
        <w:rPr>
          <w:rFonts w:ascii="Times New Roman" w:hAnsi="Times New Roman" w:cs="Times New Roman"/>
          <w:lang w:val="en-GB"/>
        </w:rPr>
        <w:t xml:space="preserve"> L, Rodríguez C, </w:t>
      </w:r>
      <w:proofErr w:type="spellStart"/>
      <w:r w:rsidRPr="006514CB">
        <w:rPr>
          <w:rFonts w:ascii="Times New Roman" w:hAnsi="Times New Roman" w:cs="Times New Roman"/>
          <w:lang w:val="en-GB"/>
        </w:rPr>
        <w:t>Saarenmaa</w:t>
      </w:r>
      <w:proofErr w:type="spellEnd"/>
      <w:r w:rsidRPr="006514CB">
        <w:rPr>
          <w:rFonts w:ascii="Times New Roman" w:hAnsi="Times New Roman" w:cs="Times New Roman"/>
          <w:lang w:val="en-GB"/>
        </w:rPr>
        <w:t xml:space="preserve"> H, </w:t>
      </w:r>
      <w:proofErr w:type="spellStart"/>
      <w:r w:rsidRPr="006514CB">
        <w:rPr>
          <w:rFonts w:ascii="Times New Roman" w:hAnsi="Times New Roman" w:cs="Times New Roman"/>
          <w:lang w:val="en-GB"/>
        </w:rPr>
        <w:t>Schmeller</w:t>
      </w:r>
      <w:proofErr w:type="spellEnd"/>
      <w:r w:rsidRPr="006514CB">
        <w:rPr>
          <w:rFonts w:ascii="Times New Roman" w:hAnsi="Times New Roman" w:cs="Times New Roman"/>
          <w:lang w:val="en-GB"/>
        </w:rPr>
        <w:t xml:space="preserve"> D, </w:t>
      </w:r>
      <w:proofErr w:type="spellStart"/>
      <w:r w:rsidRPr="006514CB">
        <w:rPr>
          <w:rFonts w:ascii="Times New Roman" w:hAnsi="Times New Roman" w:cs="Times New Roman"/>
          <w:lang w:val="en-GB"/>
        </w:rPr>
        <w:t>Stoev</w:t>
      </w:r>
      <w:proofErr w:type="spellEnd"/>
      <w:r w:rsidR="00F43A48">
        <w:rPr>
          <w:rFonts w:ascii="Times New Roman" w:hAnsi="Times New Roman" w:cs="Times New Roman"/>
          <w:lang w:val="en-GB"/>
        </w:rPr>
        <w:t xml:space="preserve"> </w:t>
      </w:r>
      <w:r w:rsidRPr="006514CB">
        <w:rPr>
          <w:rFonts w:ascii="Times New Roman" w:hAnsi="Times New Roman" w:cs="Times New Roman"/>
          <w:lang w:val="en-GB"/>
        </w:rPr>
        <w:t xml:space="preserve">P, Sutherland W, Ó </w:t>
      </w:r>
      <w:proofErr w:type="spellStart"/>
      <w:r w:rsidRPr="006514CB">
        <w:rPr>
          <w:rFonts w:ascii="Times New Roman" w:hAnsi="Times New Roman" w:cs="Times New Roman"/>
          <w:lang w:val="en-GB"/>
        </w:rPr>
        <w:t>Tuama</w:t>
      </w:r>
      <w:proofErr w:type="spellEnd"/>
      <w:r w:rsidRPr="006514CB">
        <w:rPr>
          <w:rFonts w:ascii="Times New Roman" w:hAnsi="Times New Roman" w:cs="Times New Roman"/>
          <w:lang w:val="en-GB"/>
        </w:rPr>
        <w:t xml:space="preserve"> É, Wetzel F, </w:t>
      </w:r>
      <w:proofErr w:type="spellStart"/>
      <w:r w:rsidRPr="006514CB">
        <w:rPr>
          <w:rFonts w:ascii="Times New Roman" w:hAnsi="Times New Roman" w:cs="Times New Roman"/>
          <w:lang w:val="en-GB"/>
        </w:rPr>
        <w:t>Häuser</w:t>
      </w:r>
      <w:proofErr w:type="spellEnd"/>
      <w:r w:rsidRPr="006514CB">
        <w:rPr>
          <w:rFonts w:ascii="Times New Roman" w:hAnsi="Times New Roman" w:cs="Times New Roman"/>
          <w:lang w:val="en-GB"/>
        </w:rPr>
        <w:t xml:space="preserve"> CL (2014) The need for an integrated biodiversity policy support process – Building the European contribution to a global Biodiversity Observation Network (EU BON). </w:t>
      </w:r>
      <w:proofErr w:type="gramStart"/>
      <w:r w:rsidRPr="006514CB">
        <w:rPr>
          <w:rFonts w:ascii="Times New Roman" w:hAnsi="Times New Roman" w:cs="Times New Roman"/>
          <w:lang w:val="en-GB"/>
        </w:rPr>
        <w:t>Nature Conservation 6:49–65.</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10.3897/nature conservation.6.6498</w:t>
      </w:r>
    </w:p>
    <w:p w14:paraId="2634B53C" w14:textId="77777777" w:rsidR="001C67D7" w:rsidRPr="006514CB" w:rsidRDefault="004A68E5" w:rsidP="00424899">
      <w:pPr>
        <w:spacing w:line="276" w:lineRule="auto"/>
        <w:rPr>
          <w:rFonts w:ascii="Times New Roman" w:hAnsi="Times New Roman" w:cs="Times New Roman"/>
          <w:lang w:val="en-GB"/>
        </w:rPr>
      </w:pPr>
      <w:r w:rsidRPr="006514CB">
        <w:rPr>
          <w:rFonts w:ascii="Times New Roman" w:hAnsi="Times New Roman" w:cs="Times New Roman"/>
          <w:lang w:val="en-GB"/>
        </w:rPr>
        <w:t xml:space="preserve">IPNI (2013) The International Plant Names Index. </w:t>
      </w:r>
      <w:hyperlink r:id="rId31" w:history="1">
        <w:r w:rsidRPr="006514CB">
          <w:rPr>
            <w:rStyle w:val="Hipervnculo"/>
            <w:rFonts w:ascii="Times New Roman" w:hAnsi="Times New Roman" w:cs="Times New Roman"/>
            <w:lang w:val="en-GB"/>
          </w:rPr>
          <w:t>http://www.ipni.org</w:t>
        </w:r>
      </w:hyperlink>
      <w:r w:rsidRPr="006514CB">
        <w:rPr>
          <w:rFonts w:ascii="Times New Roman" w:hAnsi="Times New Roman" w:cs="Times New Roman"/>
          <w:lang w:val="en-GB"/>
        </w:rPr>
        <w:t xml:space="preserve"> [accessed 05.08.2014]</w:t>
      </w:r>
    </w:p>
    <w:p w14:paraId="4F1983A8" w14:textId="77777777" w:rsidR="00874C5A" w:rsidRPr="006514CB" w:rsidRDefault="004A68E5" w:rsidP="00206DF1">
      <w:pPr>
        <w:spacing w:line="276" w:lineRule="auto"/>
        <w:rPr>
          <w:rFonts w:ascii="Times New Roman" w:hAnsi="Times New Roman" w:cs="Times New Roman"/>
          <w:lang w:val="es-ES"/>
        </w:rPr>
      </w:pPr>
      <w:proofErr w:type="gramStart"/>
      <w:r w:rsidRPr="006514CB">
        <w:rPr>
          <w:rFonts w:ascii="Times New Roman" w:hAnsi="Times New Roman" w:cs="Times New Roman"/>
          <w:lang w:val="en-GB"/>
        </w:rPr>
        <w:t>IUCN (2001) IUCN Red List Categories.</w:t>
      </w:r>
      <w:proofErr w:type="gramEnd"/>
      <w:r w:rsidRPr="006514CB">
        <w:rPr>
          <w:rFonts w:ascii="Times New Roman" w:hAnsi="Times New Roman" w:cs="Times New Roman"/>
          <w:lang w:val="en-GB"/>
        </w:rPr>
        <w:t xml:space="preserve"> Prepared by the IUCN Species Survival Commission. </w:t>
      </w:r>
      <w:proofErr w:type="gramStart"/>
      <w:r w:rsidRPr="006514CB">
        <w:rPr>
          <w:rFonts w:ascii="Times New Roman" w:hAnsi="Times New Roman" w:cs="Times New Roman"/>
          <w:lang w:val="en-GB"/>
        </w:rPr>
        <w:t>As approved by the 51st Meeting of the IUCN Council Gland, Switzerland.</w:t>
      </w:r>
      <w:proofErr w:type="gramEnd"/>
      <w:r w:rsidRPr="006514CB">
        <w:rPr>
          <w:rFonts w:ascii="Times New Roman" w:hAnsi="Times New Roman" w:cs="Times New Roman"/>
          <w:lang w:val="en-GB"/>
        </w:rPr>
        <w:t xml:space="preserve"> </w:t>
      </w:r>
      <w:r w:rsidRPr="006514CB">
        <w:rPr>
          <w:rFonts w:ascii="Times New Roman" w:hAnsi="Times New Roman" w:cs="Times New Roman"/>
          <w:lang w:val="es-ES"/>
        </w:rPr>
        <w:t xml:space="preserve">UICN, </w:t>
      </w:r>
      <w:proofErr w:type="spellStart"/>
      <w:r w:rsidRPr="006514CB">
        <w:rPr>
          <w:rFonts w:ascii="Times New Roman" w:hAnsi="Times New Roman" w:cs="Times New Roman"/>
          <w:lang w:val="es-ES"/>
        </w:rPr>
        <w:t>Gland</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Switzerland</w:t>
      </w:r>
      <w:proofErr w:type="spellEnd"/>
      <w:r w:rsidRPr="006514CB">
        <w:rPr>
          <w:rFonts w:ascii="Times New Roman" w:hAnsi="Times New Roman" w:cs="Times New Roman"/>
          <w:lang w:val="es-ES"/>
        </w:rPr>
        <w:t>.</w:t>
      </w:r>
    </w:p>
    <w:p w14:paraId="20DC9B1A" w14:textId="77777777" w:rsidR="001C67D7"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(2001). Vegetación de Sierra Nevada. Pp.: 23-45. In: Blanca G, López Onieva MR, </w:t>
      </w: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Martínez </w:t>
      </w:r>
      <w:proofErr w:type="spellStart"/>
      <w:r w:rsidRPr="006514CB">
        <w:rPr>
          <w:rFonts w:ascii="Times New Roman" w:hAnsi="Times New Roman" w:cs="Times New Roman"/>
          <w:lang w:val="es-ES"/>
        </w:rPr>
        <w:t>Lirola</w:t>
      </w:r>
      <w:proofErr w:type="spellEnd"/>
      <w:r w:rsidRPr="006514CB">
        <w:rPr>
          <w:rFonts w:ascii="Times New Roman" w:hAnsi="Times New Roman" w:cs="Times New Roman"/>
          <w:lang w:val="es-ES"/>
        </w:rPr>
        <w:t xml:space="preserve"> MJ, Molero Mesa J, Quintas S, Ruíz-</w:t>
      </w:r>
      <w:proofErr w:type="spellStart"/>
      <w:r w:rsidRPr="006514CB">
        <w:rPr>
          <w:rFonts w:ascii="Times New Roman" w:hAnsi="Times New Roman" w:cs="Times New Roman"/>
          <w:lang w:val="es-ES"/>
        </w:rPr>
        <w:t>Girela</w:t>
      </w:r>
      <w:proofErr w:type="spellEnd"/>
      <w:r w:rsidRPr="006514CB">
        <w:rPr>
          <w:rFonts w:ascii="Times New Roman" w:hAnsi="Times New Roman" w:cs="Times New Roman"/>
          <w:lang w:val="es-ES"/>
        </w:rPr>
        <w:t xml:space="preserve"> M, Varo MA, Vidal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Flora amenazada y endémica de Sierra Nevada. Editorial Universidad de Granada. Granada. 410 pp. </w:t>
      </w:r>
    </w:p>
    <w:p w14:paraId="4A36EA78" w14:textId="77777777" w:rsidR="00B50FA0" w:rsidRPr="006514CB" w:rsidRDefault="004A68E5" w:rsidP="00206DF1">
      <w:pPr>
        <w:spacing w:line="276" w:lineRule="auto"/>
        <w:rPr>
          <w:rFonts w:ascii="Times New Roman" w:hAnsi="Times New Roman" w:cs="Times New Roman"/>
          <w:lang w:val="en-GB"/>
        </w:rPr>
      </w:pPr>
      <w:proofErr w:type="spellStart"/>
      <w:r w:rsidRPr="006514CB">
        <w:rPr>
          <w:rFonts w:ascii="Times New Roman" w:hAnsi="Times New Roman" w:cs="Times New Roman"/>
          <w:lang w:val="es-ES"/>
        </w:rPr>
        <w:t>Lorite</w:t>
      </w:r>
      <w:proofErr w:type="spellEnd"/>
      <w:r w:rsidRPr="006514CB">
        <w:rPr>
          <w:rFonts w:ascii="Times New Roman" w:hAnsi="Times New Roman" w:cs="Times New Roman"/>
          <w:lang w:val="es-ES"/>
        </w:rPr>
        <w:t xml:space="preserve"> J, Valle F, Salazar C (2003) Síntesis de la vegetación </w:t>
      </w:r>
      <w:proofErr w:type="spellStart"/>
      <w:r w:rsidRPr="006514CB">
        <w:rPr>
          <w:rFonts w:ascii="Times New Roman" w:hAnsi="Times New Roman" w:cs="Times New Roman"/>
          <w:lang w:val="es-ES"/>
        </w:rPr>
        <w:t>edafohigrófila</w:t>
      </w:r>
      <w:proofErr w:type="spellEnd"/>
      <w:r w:rsidRPr="006514CB">
        <w:rPr>
          <w:rFonts w:ascii="Times New Roman" w:hAnsi="Times New Roman" w:cs="Times New Roman"/>
          <w:lang w:val="es-ES"/>
        </w:rPr>
        <w:t xml:space="preserve"> del Parque Natural y Nacional de Sierra Nevada. </w:t>
      </w:r>
      <w:proofErr w:type="spellStart"/>
      <w:r w:rsidRPr="006514CB">
        <w:rPr>
          <w:rFonts w:ascii="Times New Roman" w:hAnsi="Times New Roman" w:cs="Times New Roman"/>
          <w:lang w:val="en-GB"/>
        </w:rPr>
        <w:t>Monografías</w:t>
      </w:r>
      <w:proofErr w:type="spellEnd"/>
      <w:r w:rsidRPr="006514CB">
        <w:rPr>
          <w:rFonts w:ascii="Times New Roman" w:hAnsi="Times New Roman" w:cs="Times New Roman"/>
          <w:lang w:val="en-GB"/>
        </w:rPr>
        <w:t xml:space="preserve"> Flora y </w:t>
      </w:r>
      <w:proofErr w:type="spellStart"/>
      <w:r w:rsidRPr="006514CB">
        <w:rPr>
          <w:rFonts w:ascii="Times New Roman" w:hAnsi="Times New Roman" w:cs="Times New Roman"/>
          <w:lang w:val="en-GB"/>
        </w:rPr>
        <w:t>Vegetación</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Béticas</w:t>
      </w:r>
      <w:proofErr w:type="spellEnd"/>
      <w:r w:rsidRPr="006514CB">
        <w:rPr>
          <w:rFonts w:ascii="Times New Roman" w:hAnsi="Times New Roman" w:cs="Times New Roman"/>
          <w:lang w:val="en-GB"/>
        </w:rPr>
        <w:t xml:space="preserve"> 13: 47–110</w:t>
      </w:r>
    </w:p>
    <w:p w14:paraId="37CDD603" w14:textId="7947EB12" w:rsidR="00FC55A2" w:rsidRPr="006514CB" w:rsidRDefault="004A68E5" w:rsidP="003D076A">
      <w:pPr>
        <w:spacing w:line="276" w:lineRule="auto"/>
        <w:rPr>
          <w:rFonts w:ascii="Times New Roman" w:hAnsi="Times New Roman" w:cs="Times New Roman"/>
          <w:lang w:val="es-ES"/>
        </w:rPr>
      </w:pPr>
      <w:proofErr w:type="spellStart"/>
      <w:r w:rsidRPr="006514CB">
        <w:rPr>
          <w:rFonts w:ascii="Times New Roman" w:hAnsi="Times New Roman" w:cs="Times New Roman"/>
          <w:lang w:val="en-GB"/>
        </w:rPr>
        <w:t>Lorite</w:t>
      </w:r>
      <w:proofErr w:type="spellEnd"/>
      <w:r w:rsidRPr="006514CB">
        <w:rPr>
          <w:rFonts w:ascii="Times New Roman" w:hAnsi="Times New Roman" w:cs="Times New Roman"/>
          <w:lang w:val="en-GB"/>
        </w:rPr>
        <w:t xml:space="preserve"> J, Navarro FB, Valle F (2007) Estimation of threatened </w:t>
      </w:r>
      <w:proofErr w:type="spellStart"/>
      <w:r w:rsidRPr="006514CB">
        <w:rPr>
          <w:rFonts w:ascii="Times New Roman" w:hAnsi="Times New Roman" w:cs="Times New Roman"/>
          <w:lang w:val="en-GB"/>
        </w:rPr>
        <w:t>orophytic</w:t>
      </w:r>
      <w:proofErr w:type="spellEnd"/>
      <w:r w:rsidRPr="006514CB">
        <w:rPr>
          <w:rFonts w:ascii="Times New Roman" w:hAnsi="Times New Roman" w:cs="Times New Roman"/>
          <w:lang w:val="en-GB"/>
        </w:rPr>
        <w:t xml:space="preserve"> flora and priority of its conservation in the </w:t>
      </w:r>
      <w:proofErr w:type="spellStart"/>
      <w:r w:rsidRPr="006514CB">
        <w:rPr>
          <w:rFonts w:ascii="Times New Roman" w:hAnsi="Times New Roman" w:cs="Times New Roman"/>
          <w:lang w:val="en-GB"/>
        </w:rPr>
        <w:t>Baetic</w:t>
      </w:r>
      <w:proofErr w:type="spellEnd"/>
      <w:r w:rsidRPr="006514CB">
        <w:rPr>
          <w:rFonts w:ascii="Times New Roman" w:hAnsi="Times New Roman" w:cs="Times New Roman"/>
          <w:lang w:val="en-GB"/>
        </w:rPr>
        <w:t xml:space="preserve"> range (S. Spain). </w:t>
      </w:r>
      <w:proofErr w:type="spellStart"/>
      <w:r w:rsidRPr="006514CB">
        <w:rPr>
          <w:rFonts w:ascii="Times New Roman" w:hAnsi="Times New Roman" w:cs="Times New Roman"/>
          <w:lang w:val="es-ES"/>
        </w:rPr>
        <w:t>Plant</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Biosystems</w:t>
      </w:r>
      <w:proofErr w:type="spellEnd"/>
      <w:r w:rsidRPr="006514CB">
        <w:rPr>
          <w:rFonts w:ascii="Times New Roman" w:hAnsi="Times New Roman" w:cs="Times New Roman"/>
          <w:lang w:val="es-ES"/>
        </w:rPr>
        <w:t xml:space="preserve"> 141 (1): 1</w:t>
      </w:r>
      <w:r w:rsidR="00D22515" w:rsidRPr="008B282D">
        <w:rPr>
          <w:rFonts w:ascii="Times New Roman" w:hAnsi="Times New Roman" w:cs="Times New Roman"/>
          <w:lang w:val="es-ES"/>
        </w:rPr>
        <w:t>–</w:t>
      </w:r>
      <w:r w:rsidRPr="006514CB">
        <w:rPr>
          <w:rFonts w:ascii="Times New Roman" w:hAnsi="Times New Roman" w:cs="Times New Roman"/>
          <w:lang w:val="es-ES"/>
        </w:rPr>
        <w:t xml:space="preserve">14.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2" w:history="1">
        <w:r w:rsidRPr="006514CB">
          <w:rPr>
            <w:rStyle w:val="Hipervnculo"/>
            <w:rFonts w:ascii="Times New Roman" w:hAnsi="Times New Roman" w:cs="Times New Roman"/>
            <w:lang w:val="es-ES"/>
          </w:rPr>
          <w:t>10.1080/11263500601153560</w:t>
        </w:r>
      </w:hyperlink>
      <w:r w:rsidRPr="006514CB">
        <w:rPr>
          <w:rFonts w:ascii="Times New Roman" w:hAnsi="Times New Roman" w:cs="Times New Roman"/>
          <w:lang w:val="es-ES"/>
        </w:rPr>
        <w:t xml:space="preserve"> </w:t>
      </w:r>
    </w:p>
    <w:p w14:paraId="6E97F173" w14:textId="77777777" w:rsidR="00B50FA0"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Losa Quintana JM, Molero-Mesa J, Casares Porcel M, Pérez-Raya F (1986) El paisaje vegetal de Sierra Nevada: la cuenca alta del Río Genil. Servicio de Publicaciones de la Universidad de Granada, Granada. 285 pp.</w:t>
      </w:r>
    </w:p>
    <w:p w14:paraId="5616CA1A"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Martín-Martín JM, Braga JC, Gómez-</w:t>
      </w:r>
      <w:proofErr w:type="spellStart"/>
      <w:r w:rsidRPr="006514CB">
        <w:rPr>
          <w:rFonts w:ascii="Times New Roman" w:hAnsi="Times New Roman" w:cs="Times New Roman"/>
          <w:lang w:val="es-ES"/>
        </w:rPr>
        <w:t>Pugnaire</w:t>
      </w:r>
      <w:proofErr w:type="spellEnd"/>
      <w:r w:rsidRPr="006514CB">
        <w:rPr>
          <w:rFonts w:ascii="Times New Roman" w:hAnsi="Times New Roman" w:cs="Times New Roman"/>
          <w:lang w:val="es-ES"/>
        </w:rPr>
        <w:t xml:space="preserve"> MT (2010) Itinerarios geológicos por Sierra Nevada. Consejería de Medio Ambiente. Junta de Andalucía. </w:t>
      </w:r>
    </w:p>
    <w:p w14:paraId="43543511" w14:textId="77777777" w:rsidR="009A7370"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t xml:space="preserve">Martínez-Parras, J.M.; Peinado, M. &amp; Alcaraz, F. (1987). Datos sobre la vegetación de Sierra Nevada. </w:t>
      </w:r>
      <w:proofErr w:type="spellStart"/>
      <w:r w:rsidRPr="006514CB">
        <w:rPr>
          <w:rFonts w:ascii="Times New Roman" w:hAnsi="Times New Roman" w:cs="Times New Roman"/>
          <w:lang w:val="es-ES"/>
        </w:rPr>
        <w:t>Lazaroa</w:t>
      </w:r>
      <w:proofErr w:type="spellEnd"/>
      <w:r w:rsidRPr="006514CB">
        <w:rPr>
          <w:rFonts w:ascii="Times New Roman" w:hAnsi="Times New Roman" w:cs="Times New Roman"/>
          <w:lang w:val="es-ES"/>
        </w:rPr>
        <w:t xml:space="preserve">, 7: 515–533. </w:t>
      </w:r>
    </w:p>
    <w:p w14:paraId="10849D0D" w14:textId="77777777" w:rsidR="00B62829" w:rsidRPr="006514CB" w:rsidRDefault="004A68E5" w:rsidP="006411C9">
      <w:pPr>
        <w:spacing w:line="276" w:lineRule="auto"/>
        <w:rPr>
          <w:rFonts w:ascii="Times New Roman" w:hAnsi="Times New Roman" w:cs="Times New Roman"/>
          <w:lang w:val="es-ES"/>
        </w:rPr>
      </w:pPr>
      <w:r w:rsidRPr="006514CB">
        <w:rPr>
          <w:rFonts w:ascii="Times New Roman" w:hAnsi="Times New Roman" w:cs="Times New Roman"/>
          <w:lang w:val="es-ES"/>
        </w:rPr>
        <w:lastRenderedPageBreak/>
        <w:t xml:space="preserve">Molero-Mesa J (1999) </w:t>
      </w:r>
      <w:proofErr w:type="spellStart"/>
      <w:r w:rsidRPr="006514CB">
        <w:rPr>
          <w:rFonts w:ascii="Times New Roman" w:hAnsi="Times New Roman" w:cs="Times New Roman"/>
          <w:lang w:val="es-ES"/>
        </w:rPr>
        <w:t>The</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vegetation</w:t>
      </w:r>
      <w:proofErr w:type="spellEnd"/>
      <w:r w:rsidRPr="006514CB">
        <w:rPr>
          <w:rFonts w:ascii="Times New Roman" w:hAnsi="Times New Roman" w:cs="Times New Roman"/>
          <w:lang w:val="es-ES"/>
        </w:rPr>
        <w:t xml:space="preserve"> of Sierra Nevada. </w:t>
      </w:r>
      <w:proofErr w:type="spellStart"/>
      <w:r w:rsidRPr="006514CB">
        <w:rPr>
          <w:rFonts w:ascii="Times New Roman" w:hAnsi="Times New Roman" w:cs="Times New Roman"/>
          <w:lang w:val="es-ES"/>
        </w:rPr>
        <w:t>Itinera</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Geobotanica</w:t>
      </w:r>
      <w:proofErr w:type="spellEnd"/>
      <w:r w:rsidRPr="006514CB">
        <w:rPr>
          <w:rFonts w:ascii="Times New Roman" w:hAnsi="Times New Roman" w:cs="Times New Roman"/>
          <w:lang w:val="es-ES"/>
        </w:rPr>
        <w:t xml:space="preserve"> 13: 105–118.</w:t>
      </w:r>
    </w:p>
    <w:p w14:paraId="4A89C753" w14:textId="77777777" w:rsidR="001159B5"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s-ES"/>
        </w:rPr>
        <w:t>Moreno JC (coord.) (2010) Lista Roja 2008 de la flora vascular española. Actualización con los datos del Adenda 2010 al Atlas y Libro Rojo de la Flora Vascular Amenazada. Dirección General de Medio Natural y Política Forestal (Ministerio de Medio Ambiente, y Medio Rural y Marino, y Sociedad Española de Biología de la Conservación de Plantas). Madrid. 46 pp.</w:t>
      </w:r>
    </w:p>
    <w:p w14:paraId="22B09F8F" w14:textId="77777777" w:rsidR="00FC55A2" w:rsidRPr="006514CB" w:rsidRDefault="004A68E5" w:rsidP="00F65B88">
      <w:pPr>
        <w:spacing w:line="276" w:lineRule="auto"/>
        <w:rPr>
          <w:rFonts w:ascii="Times New Roman" w:hAnsi="Times New Roman" w:cs="Times New Roman"/>
          <w:lang w:val="en-GB"/>
        </w:rPr>
      </w:pPr>
      <w:r w:rsidRPr="006514CB">
        <w:rPr>
          <w:rFonts w:ascii="Times New Roman" w:hAnsi="Times New Roman" w:cs="Times New Roman"/>
          <w:lang w:val="es-ES"/>
        </w:rPr>
        <w:t>Ortega-</w:t>
      </w:r>
      <w:proofErr w:type="spellStart"/>
      <w:r w:rsidRPr="006514CB">
        <w:rPr>
          <w:rFonts w:ascii="Times New Roman" w:hAnsi="Times New Roman" w:cs="Times New Roman"/>
          <w:lang w:val="es-ES"/>
        </w:rPr>
        <w:t>Maqueda</w:t>
      </w:r>
      <w:proofErr w:type="spellEnd"/>
      <w:r w:rsidRPr="006514CB">
        <w:rPr>
          <w:rFonts w:ascii="Times New Roman" w:hAnsi="Times New Roman" w:cs="Times New Roman"/>
          <w:lang w:val="es-ES"/>
        </w:rPr>
        <w:t xml:space="preserve"> I, Pando F (2008) DARWIN_TEST v3.2: Una aplicación para la validación y el chequeo de los datos en formato Darwin Core 1.2 </w:t>
      </w:r>
      <w:proofErr w:type="spellStart"/>
      <w:r w:rsidRPr="006514CB">
        <w:rPr>
          <w:rFonts w:ascii="Times New Roman" w:hAnsi="Times New Roman" w:cs="Times New Roman"/>
          <w:lang w:val="es-ES"/>
        </w:rPr>
        <w:t>or</w:t>
      </w:r>
      <w:proofErr w:type="spellEnd"/>
      <w:r w:rsidRPr="006514CB">
        <w:rPr>
          <w:rFonts w:ascii="Times New Roman" w:hAnsi="Times New Roman" w:cs="Times New Roman"/>
          <w:lang w:val="es-ES"/>
        </w:rPr>
        <w:t xml:space="preserve"> Darwin Core 1.4. Unidad de Coordinación de GBIF.ES, CSIC. Ministerio de Educación y Ciencia. </w:t>
      </w:r>
      <w:r w:rsidRPr="006514CB">
        <w:rPr>
          <w:rFonts w:ascii="Times New Roman" w:hAnsi="Times New Roman" w:cs="Times New Roman"/>
          <w:lang w:val="en-GB"/>
        </w:rPr>
        <w:t xml:space="preserve">Madrid, Spain, </w:t>
      </w:r>
      <w:hyperlink r:id="rId33" w:history="1">
        <w:r w:rsidRPr="006514CB">
          <w:rPr>
            <w:rStyle w:val="Hipervnculo"/>
            <w:rFonts w:ascii="Times New Roman" w:hAnsi="Times New Roman" w:cs="Times New Roman"/>
            <w:lang w:val="en-GB"/>
          </w:rPr>
          <w:t>http://www.gbif.es/Darwin_test/Darwin_test.php</w:t>
        </w:r>
      </w:hyperlink>
      <w:r w:rsidRPr="006514CB">
        <w:rPr>
          <w:rFonts w:ascii="Times New Roman" w:hAnsi="Times New Roman" w:cs="Times New Roman"/>
          <w:lang w:val="en-GB"/>
        </w:rPr>
        <w:t xml:space="preserve"> </w:t>
      </w:r>
    </w:p>
    <w:p w14:paraId="6CE5F3B5" w14:textId="77777777" w:rsidR="00FC55A2" w:rsidRPr="006514CB" w:rsidRDefault="004A68E5" w:rsidP="00F65B88">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 xml:space="preserve">Pérez-Luque AJ,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Zamora R (2012) The Wiki of Sierra Nevada Global Change Observatory.</w:t>
      </w:r>
      <w:proofErr w:type="gram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Bulletin of the Ecological Society of America 93(3): 239–240.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4" w:history="1">
        <w:r w:rsidRPr="006514CB">
          <w:rPr>
            <w:rStyle w:val="Hipervnculo"/>
            <w:rFonts w:ascii="Times New Roman" w:hAnsi="Times New Roman" w:cs="Times New Roman"/>
            <w:lang w:val="en-GB"/>
          </w:rPr>
          <w:t>10.1890/0012-9623-93.3.239</w:t>
        </w:r>
      </w:hyperlink>
      <w:r w:rsidRPr="006514CB">
        <w:rPr>
          <w:rFonts w:ascii="Times New Roman" w:hAnsi="Times New Roman" w:cs="Times New Roman"/>
          <w:lang w:val="en-GB"/>
        </w:rPr>
        <w:t xml:space="preserve"> </w:t>
      </w:r>
    </w:p>
    <w:p w14:paraId="4CC360E3" w14:textId="77777777" w:rsidR="00FC55A2" w:rsidRPr="006514CB" w:rsidRDefault="004A68E5" w:rsidP="00F65B88">
      <w:pPr>
        <w:spacing w:line="276" w:lineRule="auto"/>
        <w:rPr>
          <w:rFonts w:ascii="Times New Roman" w:hAnsi="Times New Roman" w:cs="Times New Roman"/>
          <w:lang w:val="es-ES"/>
        </w:rPr>
      </w:pPr>
      <w:r w:rsidRPr="006514CB">
        <w:rPr>
          <w:rFonts w:ascii="Times New Roman" w:hAnsi="Times New Roman" w:cs="Times New Roman"/>
          <w:lang w:val="en-GB"/>
        </w:rPr>
        <w:t xml:space="preserve">Pérez-Pérez R, </w:t>
      </w:r>
      <w:proofErr w:type="spellStart"/>
      <w:r w:rsidRPr="006514CB">
        <w:rPr>
          <w:rFonts w:ascii="Times New Roman" w:hAnsi="Times New Roman" w:cs="Times New Roman"/>
          <w:lang w:val="en-GB"/>
        </w:rPr>
        <w:t>Bonet</w:t>
      </w:r>
      <w:proofErr w:type="spellEnd"/>
      <w:r w:rsidRPr="006514CB">
        <w:rPr>
          <w:rFonts w:ascii="Times New Roman" w:hAnsi="Times New Roman" w:cs="Times New Roman"/>
          <w:lang w:val="en-GB"/>
        </w:rPr>
        <w:t xml:space="preserve"> FJ, Pérez-Luque AJ, Zamora R (2012) </w:t>
      </w:r>
      <w:proofErr w:type="spellStart"/>
      <w:r w:rsidRPr="006514CB">
        <w:rPr>
          <w:rFonts w:ascii="Times New Roman" w:hAnsi="Times New Roman" w:cs="Times New Roman"/>
          <w:lang w:val="en-GB"/>
        </w:rPr>
        <w:t>Linaria</w:t>
      </w:r>
      <w:proofErr w:type="spellEnd"/>
      <w:r w:rsidRPr="006514CB">
        <w:rPr>
          <w:rFonts w:ascii="Times New Roman" w:hAnsi="Times New Roman" w:cs="Times New Roman"/>
          <w:lang w:val="en-GB"/>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6514CB">
        <w:rPr>
          <w:rFonts w:ascii="Times New Roman" w:hAnsi="Times New Roman" w:cs="Times New Roman"/>
          <w:lang w:val="en-GB"/>
        </w:rPr>
        <w:t>Antropocene</w:t>
      </w:r>
      <w:proofErr w:type="spellEnd"/>
      <w:r w:rsidRPr="006514CB">
        <w:rPr>
          <w:rFonts w:ascii="Times New Roman" w:hAnsi="Times New Roman" w:cs="Times New Roman"/>
          <w:lang w:val="en-GB"/>
        </w:rPr>
        <w:t xml:space="preserve">: Collaborative Science Across Scales. </w:t>
      </w:r>
      <w:r w:rsidRPr="006514CB">
        <w:rPr>
          <w:rFonts w:ascii="Times New Roman" w:hAnsi="Times New Roman" w:cs="Times New Roman"/>
          <w:lang w:val="es-ES"/>
        </w:rPr>
        <w:t xml:space="preserve">LTER, </w:t>
      </w:r>
      <w:proofErr w:type="spellStart"/>
      <w:r w:rsidRPr="006514CB">
        <w:rPr>
          <w:rFonts w:ascii="Times New Roman" w:hAnsi="Times New Roman" w:cs="Times New Roman"/>
          <w:lang w:val="es-ES"/>
        </w:rPr>
        <w:t>Estes</w:t>
      </w:r>
      <w:proofErr w:type="spellEnd"/>
      <w:r w:rsidRPr="006514CB">
        <w:rPr>
          <w:rFonts w:ascii="Times New Roman" w:hAnsi="Times New Roman" w:cs="Times New Roman"/>
          <w:lang w:val="es-ES"/>
        </w:rPr>
        <w:t xml:space="preserve"> Park - Colorado (EE.UU)</w:t>
      </w:r>
    </w:p>
    <w:p w14:paraId="7E68C14C" w14:textId="77777777" w:rsidR="00ED709C" w:rsidRPr="006514CB" w:rsidRDefault="004A68E5" w:rsidP="00F65B88">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Rigueiro</w:t>
      </w:r>
      <w:proofErr w:type="spellEnd"/>
      <w:r w:rsidRPr="006514CB">
        <w:rPr>
          <w:rFonts w:ascii="Times New Roman" w:hAnsi="Times New Roman" w:cs="Times New Roman"/>
          <w:lang w:val="es-ES"/>
        </w:rPr>
        <w:t xml:space="preserve"> A, Rodríguez MA, Gómez-Orellana L (2009) 6230 Formaciones herbosas con </w:t>
      </w:r>
      <w:proofErr w:type="spellStart"/>
      <w:r w:rsidRPr="006514CB">
        <w:rPr>
          <w:rFonts w:ascii="Times New Roman" w:hAnsi="Times New Roman" w:cs="Times New Roman"/>
          <w:lang w:val="es-ES"/>
        </w:rPr>
        <w:t>Nardus</w:t>
      </w:r>
      <w:proofErr w:type="spellEnd"/>
      <w:r w:rsidRPr="006514CB">
        <w:rPr>
          <w:rFonts w:ascii="Times New Roman" w:hAnsi="Times New Roman" w:cs="Times New Roman"/>
          <w:lang w:val="es-ES"/>
        </w:rPr>
        <w:t xml:space="preserve">, con numerosas especies, sobre sustratos silíceos de zonas montañosas (y de zonas </w:t>
      </w:r>
      <w:proofErr w:type="spellStart"/>
      <w:r w:rsidRPr="006514CB">
        <w:rPr>
          <w:rFonts w:ascii="Times New Roman" w:hAnsi="Times New Roman" w:cs="Times New Roman"/>
          <w:lang w:val="es-ES"/>
        </w:rPr>
        <w:t>submontañosas</w:t>
      </w:r>
      <w:proofErr w:type="spellEnd"/>
      <w:r w:rsidRPr="006514CB">
        <w:rPr>
          <w:rFonts w:ascii="Times New Roman" w:hAnsi="Times New Roman" w:cs="Times New Roman"/>
          <w:lang w:val="es-ES"/>
        </w:rPr>
        <w:t xml:space="preserve"> de Europa continental). In: VVAA (Ed) Bases ecológicas preliminares para la conservación de los tipos de hábitat de interés comunitario en España. Ministerio de Medio Ambiente, y Medio Rural y Marino, Madrid, 66 pp. </w:t>
      </w:r>
    </w:p>
    <w:p w14:paraId="13CC82D6" w14:textId="043070F3" w:rsidR="00FC55A2"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n-GB"/>
        </w:rPr>
        <w:t xml:space="preserve">Robertson T,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Bloom D, </w:t>
      </w: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Braak</w:t>
      </w:r>
      <w:proofErr w:type="spellEnd"/>
      <w:r w:rsidRPr="006514CB">
        <w:rPr>
          <w:rFonts w:ascii="Times New Roman" w:hAnsi="Times New Roman" w:cs="Times New Roman"/>
          <w:lang w:val="en-GB"/>
        </w:rPr>
        <w:t xml:space="preserve"> K, </w:t>
      </w:r>
      <w:proofErr w:type="spellStart"/>
      <w:r w:rsidRPr="006514CB">
        <w:rPr>
          <w:rFonts w:ascii="Times New Roman" w:hAnsi="Times New Roman" w:cs="Times New Roman"/>
          <w:lang w:val="en-GB"/>
        </w:rPr>
        <w:t>Otegui</w:t>
      </w:r>
      <w:proofErr w:type="spellEnd"/>
      <w:r w:rsidRPr="006514CB">
        <w:rPr>
          <w:rFonts w:ascii="Times New Roman" w:hAnsi="Times New Roman" w:cs="Times New Roman"/>
          <w:lang w:val="en-GB"/>
        </w:rPr>
        <w:t xml:space="preserve"> J, Russell L, </w:t>
      </w:r>
      <w:proofErr w:type="spellStart"/>
      <w:r w:rsidRPr="006514CB">
        <w:rPr>
          <w:rFonts w:ascii="Times New Roman" w:hAnsi="Times New Roman" w:cs="Times New Roman"/>
          <w:lang w:val="en-GB"/>
        </w:rPr>
        <w:t>Desmet</w:t>
      </w:r>
      <w:proofErr w:type="spellEnd"/>
      <w:r w:rsidRPr="006514CB">
        <w:rPr>
          <w:rFonts w:ascii="Times New Roman" w:hAnsi="Times New Roman" w:cs="Times New Roman"/>
          <w:lang w:val="en-GB"/>
        </w:rPr>
        <w:t xml:space="preserve"> P (2014) The GBIF Integrated Publishing Toolkit: Facilitating the Efficient Publishing of Biodiversity Data on the Internet. </w:t>
      </w:r>
      <w:proofErr w:type="spellStart"/>
      <w:r w:rsidRPr="006514CB">
        <w:rPr>
          <w:rFonts w:ascii="Times New Roman" w:hAnsi="Times New Roman" w:cs="Times New Roman"/>
          <w:lang w:val="es-ES"/>
        </w:rPr>
        <w:t>PLoS</w:t>
      </w:r>
      <w:proofErr w:type="spellEnd"/>
      <w:r w:rsidRPr="006514CB">
        <w:rPr>
          <w:rFonts w:ascii="Times New Roman" w:hAnsi="Times New Roman" w:cs="Times New Roman"/>
          <w:lang w:val="es-ES"/>
        </w:rPr>
        <w:t xml:space="preserve"> ONE 9(8): e102623EP, </w:t>
      </w:r>
      <w:proofErr w:type="spellStart"/>
      <w:r w:rsidRPr="006514CB">
        <w:rPr>
          <w:rFonts w:ascii="Times New Roman" w:hAnsi="Times New Roman" w:cs="Times New Roman"/>
          <w:lang w:val="es-ES"/>
        </w:rPr>
        <w:t>doi</w:t>
      </w:r>
      <w:proofErr w:type="spellEnd"/>
      <w:r w:rsidRPr="006514CB">
        <w:rPr>
          <w:rFonts w:ascii="Times New Roman" w:hAnsi="Times New Roman" w:cs="Times New Roman"/>
          <w:lang w:val="es-ES"/>
        </w:rPr>
        <w:t xml:space="preserve">: </w:t>
      </w:r>
      <w:hyperlink r:id="rId35" w:history="1">
        <w:r w:rsidR="008B282D" w:rsidRPr="008B282D">
          <w:rPr>
            <w:rStyle w:val="Hipervnculo"/>
          </w:rPr>
          <w:t>10.1371/journal.pone.0102623</w:t>
        </w:r>
      </w:hyperlink>
    </w:p>
    <w:p w14:paraId="27C419E5" w14:textId="77777777" w:rsidR="005F380C"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 xml:space="preserve">Robles, AB (2008) En el conjunto de las Sierras Béticas: pastos, producción, diversidad y cambio global. In: Fernández-Rebollo P, Gómez-Cabrera A, Guerrero JE, Garrido-Varo A, Calzado C, García-Romero AM, Carbonero MD, Blázquez A, </w:t>
      </w:r>
      <w:proofErr w:type="spellStart"/>
      <w:r w:rsidRPr="006514CB">
        <w:rPr>
          <w:rFonts w:ascii="Times New Roman" w:hAnsi="Times New Roman" w:cs="Times New Roman"/>
          <w:lang w:val="es-ES"/>
        </w:rPr>
        <w:t>Escuín</w:t>
      </w:r>
      <w:proofErr w:type="spellEnd"/>
      <w:r w:rsidRPr="006514CB">
        <w:rPr>
          <w:rFonts w:ascii="Times New Roman" w:hAnsi="Times New Roman" w:cs="Times New Roman"/>
          <w:lang w:val="es-ES"/>
        </w:rPr>
        <w:t xml:space="preserve"> S, </w:t>
      </w:r>
      <w:proofErr w:type="spellStart"/>
      <w:r w:rsidRPr="006514CB">
        <w:rPr>
          <w:rFonts w:ascii="Times New Roman" w:hAnsi="Times New Roman" w:cs="Times New Roman"/>
          <w:lang w:val="es-ES"/>
        </w:rPr>
        <w:t>Castilo</w:t>
      </w:r>
      <w:proofErr w:type="spellEnd"/>
      <w:r w:rsidRPr="006514CB">
        <w:rPr>
          <w:rFonts w:ascii="Times New Roman" w:hAnsi="Times New Roman" w:cs="Times New Roman"/>
          <w:lang w:val="es-ES"/>
        </w:rPr>
        <w:t>-Carrión S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Pastos, clave en la gestión de los territorios: integrando disciplinas. Sociedad Española para el Estudio de los Pastos. Consejería de Agricultura y Pesca. </w:t>
      </w:r>
      <w:r w:rsidRPr="006514CB">
        <w:rPr>
          <w:rFonts w:ascii="Times New Roman" w:hAnsi="Times New Roman" w:cs="Times New Roman"/>
          <w:lang w:val="en-GB"/>
        </w:rPr>
        <w:t xml:space="preserve">Junta de </w:t>
      </w:r>
      <w:proofErr w:type="spellStart"/>
      <w:r w:rsidRPr="006514CB">
        <w:rPr>
          <w:rFonts w:ascii="Times New Roman" w:hAnsi="Times New Roman" w:cs="Times New Roman"/>
          <w:lang w:val="en-GB"/>
        </w:rPr>
        <w:t>Andalucia</w:t>
      </w:r>
      <w:proofErr w:type="spellEnd"/>
      <w:r w:rsidRPr="006514CB">
        <w:rPr>
          <w:rFonts w:ascii="Times New Roman" w:hAnsi="Times New Roman" w:cs="Times New Roman"/>
          <w:lang w:val="en-GB"/>
        </w:rPr>
        <w:t>. 31–51.</w:t>
      </w:r>
    </w:p>
    <w:p w14:paraId="29222AFA" w14:textId="77777777" w:rsidR="001303E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n-GB"/>
        </w:rPr>
        <w:t>Robles AB, Ruiz-</w:t>
      </w:r>
      <w:proofErr w:type="spellStart"/>
      <w:r w:rsidRPr="006514CB">
        <w:rPr>
          <w:rFonts w:ascii="Times New Roman" w:hAnsi="Times New Roman" w:cs="Times New Roman"/>
          <w:lang w:val="en-GB"/>
        </w:rPr>
        <w:t>Mirazo</w:t>
      </w:r>
      <w:proofErr w:type="spellEnd"/>
      <w:r w:rsidRPr="006514CB">
        <w:rPr>
          <w:rFonts w:ascii="Times New Roman" w:hAnsi="Times New Roman" w:cs="Times New Roman"/>
          <w:lang w:val="en-GB"/>
        </w:rPr>
        <w:t xml:space="preserve"> J, Ramos ME, González-</w:t>
      </w:r>
      <w:proofErr w:type="spellStart"/>
      <w:r w:rsidRPr="006514CB">
        <w:rPr>
          <w:rFonts w:ascii="Times New Roman" w:hAnsi="Times New Roman" w:cs="Times New Roman"/>
          <w:lang w:val="en-GB"/>
        </w:rPr>
        <w:t>Rebollar</w:t>
      </w:r>
      <w:proofErr w:type="spellEnd"/>
      <w:r w:rsidRPr="006514CB">
        <w:rPr>
          <w:rFonts w:ascii="Times New Roman" w:hAnsi="Times New Roman" w:cs="Times New Roman"/>
          <w:lang w:val="en-GB"/>
        </w:rPr>
        <w:t xml:space="preserve"> JL (2009) Role of livestock grazing in sustainable use, naturalness promotion in naturalization of marginal ecosystems of </w:t>
      </w:r>
      <w:proofErr w:type="spellStart"/>
      <w:r w:rsidRPr="006514CB">
        <w:rPr>
          <w:rFonts w:ascii="Times New Roman" w:hAnsi="Times New Roman" w:cs="Times New Roman"/>
          <w:lang w:val="en-GB"/>
        </w:rPr>
        <w:t>southeastern</w:t>
      </w:r>
      <w:proofErr w:type="spellEnd"/>
      <w:r w:rsidRPr="006514CB">
        <w:rPr>
          <w:rFonts w:ascii="Times New Roman" w:hAnsi="Times New Roman" w:cs="Times New Roman"/>
          <w:lang w:val="en-GB"/>
        </w:rPr>
        <w:t xml:space="preserve"> Spain (Andalusia). In: </w:t>
      </w:r>
      <w:proofErr w:type="spellStart"/>
      <w:r w:rsidRPr="006514CB">
        <w:rPr>
          <w:rFonts w:ascii="Times New Roman" w:hAnsi="Times New Roman" w:cs="Times New Roman"/>
          <w:lang w:val="en-GB"/>
        </w:rPr>
        <w:t>Rigueiro</w:t>
      </w:r>
      <w:proofErr w:type="spellEnd"/>
      <w:r w:rsidRPr="006514CB">
        <w:rPr>
          <w:rFonts w:ascii="Times New Roman" w:hAnsi="Times New Roman" w:cs="Times New Roman"/>
          <w:lang w:val="en-GB"/>
        </w:rPr>
        <w:t xml:space="preserve">-Rodríguez A, McAdam J, </w:t>
      </w:r>
      <w:proofErr w:type="spellStart"/>
      <w:r w:rsidRPr="006514CB">
        <w:rPr>
          <w:rFonts w:ascii="Times New Roman" w:hAnsi="Times New Roman" w:cs="Times New Roman"/>
          <w:lang w:val="en-GB"/>
        </w:rPr>
        <w:lastRenderedPageBreak/>
        <w:t>Mosquera-Losada</w:t>
      </w:r>
      <w:proofErr w:type="spellEnd"/>
      <w:r w:rsidRPr="006514CB">
        <w:rPr>
          <w:rFonts w:ascii="Times New Roman" w:hAnsi="Times New Roman" w:cs="Times New Roman"/>
          <w:lang w:val="en-GB"/>
        </w:rPr>
        <w:t xml:space="preserve"> MR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Agroforestry in Europe: current status and future prospects. Springer, 211–231.</w:t>
      </w:r>
    </w:p>
    <w:p w14:paraId="1ED788EC" w14:textId="710E9273" w:rsidR="000F0A0C" w:rsidRPr="006514CB" w:rsidRDefault="004A68E5" w:rsidP="000F0A0C">
      <w:pPr>
        <w:spacing w:line="276" w:lineRule="auto"/>
        <w:jc w:val="both"/>
        <w:rPr>
          <w:rFonts w:ascii="Times New Roman" w:hAnsi="Times New Roman" w:cs="Times New Roman"/>
          <w:lang w:val="es-ES"/>
        </w:rPr>
      </w:pPr>
      <w:r w:rsidRPr="006514CB">
        <w:rPr>
          <w:rFonts w:ascii="Times New Roman" w:hAnsi="Times New Roman" w:cs="Times New Roman"/>
          <w:lang w:val="en-GB"/>
        </w:rPr>
        <w:t xml:space="preserve">Roskov Y, </w:t>
      </w:r>
      <w:proofErr w:type="spellStart"/>
      <w:r w:rsidRPr="006514CB">
        <w:rPr>
          <w:rFonts w:ascii="Times New Roman" w:hAnsi="Times New Roman" w:cs="Times New Roman"/>
          <w:lang w:val="en-GB"/>
        </w:rPr>
        <w:t>Kunze</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Paglinawan</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Abucay</w:t>
      </w:r>
      <w:proofErr w:type="spellEnd"/>
      <w:r w:rsidRPr="006514CB">
        <w:rPr>
          <w:rFonts w:ascii="Times New Roman" w:hAnsi="Times New Roman" w:cs="Times New Roman"/>
          <w:lang w:val="en-GB"/>
        </w:rPr>
        <w:t xml:space="preserve"> L, </w:t>
      </w:r>
      <w:proofErr w:type="spellStart"/>
      <w:r w:rsidRPr="006514CB">
        <w:rPr>
          <w:rFonts w:ascii="Times New Roman" w:hAnsi="Times New Roman" w:cs="Times New Roman"/>
          <w:lang w:val="en-GB"/>
        </w:rPr>
        <w:t>Orrell</w:t>
      </w:r>
      <w:proofErr w:type="spellEnd"/>
      <w:r w:rsidRPr="006514CB">
        <w:rPr>
          <w:rFonts w:ascii="Times New Roman" w:hAnsi="Times New Roman" w:cs="Times New Roman"/>
          <w:lang w:val="en-GB"/>
        </w:rPr>
        <w:t xml:space="preserve"> T, Nicolson D, </w:t>
      </w:r>
      <w:proofErr w:type="spellStart"/>
      <w:r w:rsidRPr="006514CB">
        <w:rPr>
          <w:rFonts w:ascii="Times New Roman" w:hAnsi="Times New Roman" w:cs="Times New Roman"/>
          <w:lang w:val="en-GB"/>
        </w:rPr>
        <w:t>Culham</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Bailly</w:t>
      </w:r>
      <w:proofErr w:type="spellEnd"/>
      <w:r w:rsidRPr="006514CB">
        <w:rPr>
          <w:rFonts w:ascii="Times New Roman" w:hAnsi="Times New Roman" w:cs="Times New Roman"/>
          <w:lang w:val="en-GB"/>
        </w:rPr>
        <w:t xml:space="preserve"> N, Kirk P, </w:t>
      </w:r>
      <w:proofErr w:type="spellStart"/>
      <w:r w:rsidRPr="006514CB">
        <w:rPr>
          <w:rFonts w:ascii="Times New Roman" w:hAnsi="Times New Roman" w:cs="Times New Roman"/>
          <w:lang w:val="en-GB"/>
        </w:rPr>
        <w:t>Bourgoin</w:t>
      </w:r>
      <w:proofErr w:type="spellEnd"/>
      <w:r w:rsidRPr="006514CB">
        <w:rPr>
          <w:rFonts w:ascii="Times New Roman" w:hAnsi="Times New Roman" w:cs="Times New Roman"/>
          <w:lang w:val="en-GB"/>
        </w:rPr>
        <w:t xml:space="preserve"> T, </w:t>
      </w:r>
      <w:proofErr w:type="spellStart"/>
      <w:r w:rsidRPr="006514CB">
        <w:rPr>
          <w:rFonts w:ascii="Times New Roman" w:hAnsi="Times New Roman" w:cs="Times New Roman"/>
          <w:lang w:val="en-GB"/>
        </w:rPr>
        <w:t>Baillargeon</w:t>
      </w:r>
      <w:proofErr w:type="spellEnd"/>
      <w:r w:rsidRPr="006514CB">
        <w:rPr>
          <w:rFonts w:ascii="Times New Roman" w:hAnsi="Times New Roman" w:cs="Times New Roman"/>
          <w:lang w:val="en-GB"/>
        </w:rPr>
        <w:t xml:space="preserve"> G, Hernandez F, De </w:t>
      </w:r>
      <w:proofErr w:type="spellStart"/>
      <w:r w:rsidRPr="006514CB">
        <w:rPr>
          <w:rFonts w:ascii="Times New Roman" w:hAnsi="Times New Roman" w:cs="Times New Roman"/>
          <w:lang w:val="en-GB"/>
        </w:rPr>
        <w:t>Wever</w:t>
      </w:r>
      <w:proofErr w:type="spellEnd"/>
      <w:r w:rsidRPr="006514CB">
        <w:rPr>
          <w:rFonts w:ascii="Times New Roman" w:hAnsi="Times New Roman" w:cs="Times New Roman"/>
          <w:lang w:val="en-GB"/>
        </w:rPr>
        <w:t xml:space="preserve"> A, </w:t>
      </w:r>
      <w:proofErr w:type="spellStart"/>
      <w:r w:rsidRPr="006514CB">
        <w:rPr>
          <w:rFonts w:ascii="Times New Roman" w:hAnsi="Times New Roman" w:cs="Times New Roman"/>
          <w:lang w:val="en-GB"/>
        </w:rPr>
        <w:t>Didžiulis</w:t>
      </w:r>
      <w:proofErr w:type="spellEnd"/>
      <w:r w:rsidRPr="006514CB">
        <w:rPr>
          <w:rFonts w:ascii="Times New Roman" w:hAnsi="Times New Roman" w:cs="Times New Roman"/>
          <w:lang w:val="en-GB"/>
        </w:rPr>
        <w:t xml:space="preserve"> V (</w:t>
      </w:r>
      <w:proofErr w:type="spellStart"/>
      <w:r w:rsidRPr="006514CB">
        <w:rPr>
          <w:rFonts w:ascii="Times New Roman" w:hAnsi="Times New Roman" w:cs="Times New Roman"/>
          <w:lang w:val="en-GB"/>
        </w:rPr>
        <w:t>Eds</w:t>
      </w:r>
      <w:proofErr w:type="spellEnd"/>
      <w:r w:rsidRPr="006514CB">
        <w:rPr>
          <w:rFonts w:ascii="Times New Roman" w:hAnsi="Times New Roman" w:cs="Times New Roman"/>
          <w:lang w:val="en-GB"/>
        </w:rPr>
        <w:t xml:space="preserve">) (2013) Species 2000 &amp; ITIS Catalogue of Life. </w:t>
      </w:r>
      <w:proofErr w:type="spellStart"/>
      <w:r w:rsidRPr="006514CB">
        <w:rPr>
          <w:rFonts w:ascii="Times New Roman" w:hAnsi="Times New Roman" w:cs="Times New Roman"/>
          <w:lang w:val="es-ES"/>
        </w:rPr>
        <w:t>Species</w:t>
      </w:r>
      <w:proofErr w:type="spellEnd"/>
      <w:r w:rsidRPr="006514CB">
        <w:rPr>
          <w:rFonts w:ascii="Times New Roman" w:hAnsi="Times New Roman" w:cs="Times New Roman"/>
          <w:lang w:val="es-ES"/>
        </w:rPr>
        <w:t xml:space="preserve"> 2000: Reading, UK. </w:t>
      </w:r>
      <w:hyperlink r:id="rId36" w:history="1">
        <w:r w:rsidRPr="006514CB">
          <w:rPr>
            <w:rStyle w:val="Hipervnculo"/>
            <w:rFonts w:ascii="Times New Roman" w:hAnsi="Times New Roman" w:cs="Times New Roman"/>
            <w:lang w:val="es-ES"/>
          </w:rPr>
          <w:t>http://www.catalogueoflife.org/col</w:t>
        </w:r>
      </w:hyperlink>
      <w:r w:rsidR="00F43A48">
        <w:rPr>
          <w:rFonts w:ascii="Times New Roman" w:hAnsi="Times New Roman" w:cs="Times New Roman"/>
          <w:lang w:val="es-ES"/>
        </w:rPr>
        <w:t xml:space="preserve"> </w:t>
      </w:r>
      <w:r w:rsidRPr="006514CB">
        <w:rPr>
          <w:rFonts w:ascii="Times New Roman" w:hAnsi="Times New Roman" w:cs="Times New Roman"/>
          <w:lang w:val="es-ES"/>
        </w:rPr>
        <w:t>[</w:t>
      </w:r>
      <w:proofErr w:type="spellStart"/>
      <w:r w:rsidRPr="006514CB">
        <w:rPr>
          <w:rFonts w:ascii="Times New Roman" w:hAnsi="Times New Roman" w:cs="Times New Roman"/>
          <w:lang w:val="es-ES"/>
        </w:rPr>
        <w:t>accessed</w:t>
      </w:r>
      <w:proofErr w:type="spellEnd"/>
      <w:r w:rsidRPr="006514CB">
        <w:rPr>
          <w:rFonts w:ascii="Times New Roman" w:hAnsi="Times New Roman" w:cs="Times New Roman"/>
          <w:lang w:val="es-ES"/>
        </w:rPr>
        <w:t xml:space="preserve"> 08.05.2014] </w:t>
      </w:r>
    </w:p>
    <w:p w14:paraId="4DAC7FE1" w14:textId="77777777" w:rsidR="000F0A0C" w:rsidRPr="006514CB" w:rsidRDefault="004A68E5" w:rsidP="00120AD4">
      <w:pPr>
        <w:spacing w:line="276" w:lineRule="auto"/>
        <w:rPr>
          <w:rFonts w:ascii="Times New Roman" w:hAnsi="Times New Roman" w:cs="Times New Roman"/>
          <w:lang w:val="es-ES"/>
        </w:rPr>
      </w:pPr>
      <w:r w:rsidRPr="006514CB">
        <w:rPr>
          <w:rFonts w:ascii="Times New Roman" w:hAnsi="Times New Roman" w:cs="Times New Roman"/>
          <w:lang w:val="es-ES"/>
        </w:rPr>
        <w:t xml:space="preserve">Sánchez-Rojas CP (2012) Pastos húmedos de alta montaña: borreguiles. In: </w:t>
      </w:r>
      <w:proofErr w:type="spellStart"/>
      <w:r w:rsidRPr="006514CB">
        <w:rPr>
          <w:rFonts w:ascii="Times New Roman" w:hAnsi="Times New Roman" w:cs="Times New Roman"/>
          <w:lang w:val="es-ES"/>
        </w:rPr>
        <w:t>Aspizua</w:t>
      </w:r>
      <w:proofErr w:type="spellEnd"/>
      <w:r w:rsidRPr="006514CB">
        <w:rPr>
          <w:rFonts w:ascii="Times New Roman" w:hAnsi="Times New Roman" w:cs="Times New Roman"/>
          <w:lang w:val="es-ES"/>
        </w:rPr>
        <w:t xml:space="preserve"> R, Barea-Azcón JM, Bonet FJ, Pérez-Luque AJ, Zamora R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Observatorio de Cambio Global Sierra Nevada: metodologías de seguimiento. Consejería de Medio Ambiente, Junta de Andalucía, 72–73. </w:t>
      </w:r>
    </w:p>
    <w:p w14:paraId="6DB2B2C7" w14:textId="77777777" w:rsidR="009B3459" w:rsidRPr="006514CB" w:rsidRDefault="004A68E5" w:rsidP="00120AD4">
      <w:pPr>
        <w:spacing w:line="276" w:lineRule="auto"/>
        <w:rPr>
          <w:rFonts w:ascii="Times New Roman" w:hAnsi="Times New Roman" w:cs="Times New Roman"/>
          <w:lang w:val="en-GB"/>
        </w:rPr>
      </w:pPr>
      <w:r w:rsidRPr="006514CB">
        <w:rPr>
          <w:rFonts w:ascii="Times New Roman" w:hAnsi="Times New Roman" w:cs="Times New Roman"/>
          <w:lang w:val="es-ES"/>
        </w:rPr>
        <w:t>Sánchez-Gutiérrez J, Pino J (</w:t>
      </w:r>
      <w:proofErr w:type="spellStart"/>
      <w:r w:rsidRPr="006514CB">
        <w:rPr>
          <w:rFonts w:ascii="Times New Roman" w:hAnsi="Times New Roman" w:cs="Times New Roman"/>
          <w:lang w:val="es-ES"/>
        </w:rPr>
        <w:t>coord</w:t>
      </w:r>
      <w:proofErr w:type="spellEnd"/>
      <w:r w:rsidRPr="006514CB">
        <w:rPr>
          <w:rFonts w:ascii="Times New Roman" w:hAnsi="Times New Roman" w:cs="Times New Roman"/>
          <w:lang w:val="es-ES"/>
        </w:rPr>
        <w:t xml:space="preserve">) (2004) Guía de visita del Parque Nacional de Sierra Nevada. </w:t>
      </w:r>
      <w:proofErr w:type="spellStart"/>
      <w:r w:rsidRPr="006514CB">
        <w:rPr>
          <w:rFonts w:ascii="Times New Roman" w:hAnsi="Times New Roman" w:cs="Times New Roman"/>
          <w:lang w:val="en-GB"/>
        </w:rPr>
        <w:t>Organismo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Autónomo</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Parques</w:t>
      </w:r>
      <w:proofErr w:type="spellEnd"/>
      <w:r w:rsidRPr="006514CB">
        <w:rPr>
          <w:rFonts w:ascii="Times New Roman" w:hAnsi="Times New Roman" w:cs="Times New Roman"/>
          <w:lang w:val="en-GB"/>
        </w:rPr>
        <w:t xml:space="preserve"> </w:t>
      </w:r>
      <w:proofErr w:type="spellStart"/>
      <w:r w:rsidRPr="006514CB">
        <w:rPr>
          <w:rFonts w:ascii="Times New Roman" w:hAnsi="Times New Roman" w:cs="Times New Roman"/>
          <w:lang w:val="en-GB"/>
        </w:rPr>
        <w:t>Nacionales</w:t>
      </w:r>
      <w:proofErr w:type="spellEnd"/>
      <w:r w:rsidRPr="006514CB">
        <w:rPr>
          <w:rFonts w:ascii="Times New Roman" w:hAnsi="Times New Roman" w:cs="Times New Roman"/>
          <w:lang w:val="en-GB"/>
        </w:rPr>
        <w:t xml:space="preserve">. 296 p. </w:t>
      </w:r>
    </w:p>
    <w:p w14:paraId="7B81668A" w14:textId="77777777"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Schaaf</w:t>
      </w:r>
      <w:proofErr w:type="spellEnd"/>
      <w:r w:rsidRPr="006514CB">
        <w:rPr>
          <w:rFonts w:ascii="Times New Roman" w:hAnsi="Times New Roman" w:cs="Times New Roman"/>
          <w:lang w:val="en-GB"/>
        </w:rPr>
        <w:t xml:space="preserve"> T (2009) Mountain Biosphere Reserves–A People Centred Approach that also Links Global Knowledge. </w:t>
      </w:r>
      <w:proofErr w:type="gramStart"/>
      <w:r w:rsidRPr="006514CB">
        <w:rPr>
          <w:rFonts w:ascii="Times New Roman" w:hAnsi="Times New Roman" w:cs="Times New Roman"/>
          <w:lang w:val="en-GB"/>
        </w:rPr>
        <w:t>Sustainable Mountain Development 55: 13–15.</w:t>
      </w:r>
      <w:proofErr w:type="gramEnd"/>
      <w:r w:rsidRPr="006514CB">
        <w:rPr>
          <w:rFonts w:ascii="Times New Roman" w:hAnsi="Times New Roman" w:cs="Times New Roman"/>
          <w:lang w:val="en-GB"/>
        </w:rPr>
        <w:t xml:space="preserve"> </w:t>
      </w:r>
      <w:hyperlink r:id="rId37" w:history="1">
        <w:r w:rsidRPr="006514CB">
          <w:rPr>
            <w:rStyle w:val="Hipervnculo"/>
            <w:rFonts w:ascii="Times New Roman" w:hAnsi="Times New Roman" w:cs="Times New Roman"/>
            <w:lang w:val="en-GB"/>
          </w:rPr>
          <w:t>http://lib.icimod.org/record/26505/files/c_attachment_601_5624.pdf</w:t>
        </w:r>
      </w:hyperlink>
      <w:r w:rsidRPr="006514CB">
        <w:rPr>
          <w:rFonts w:ascii="Times New Roman" w:hAnsi="Times New Roman" w:cs="Times New Roman"/>
          <w:lang w:val="en-GB"/>
        </w:rPr>
        <w:t xml:space="preserve"> </w:t>
      </w:r>
    </w:p>
    <w:p w14:paraId="2E47ABDA" w14:textId="77777777" w:rsidR="004B67DF" w:rsidRPr="006514CB" w:rsidRDefault="004A68E5" w:rsidP="004B67DF">
      <w:pPr>
        <w:spacing w:line="276" w:lineRule="auto"/>
        <w:rPr>
          <w:rFonts w:ascii="Times New Roman" w:hAnsi="Times New Roman" w:cs="Times New Roman"/>
          <w:lang w:val="es-ES"/>
        </w:rPr>
      </w:pPr>
      <w:proofErr w:type="spellStart"/>
      <w:r w:rsidRPr="006514CB">
        <w:rPr>
          <w:rFonts w:ascii="Times New Roman" w:hAnsi="Times New Roman" w:cs="Times New Roman"/>
          <w:lang w:val="es-ES"/>
        </w:rPr>
        <w:t>Tutin</w:t>
      </w:r>
      <w:proofErr w:type="spellEnd"/>
      <w:r w:rsidRPr="006514CB">
        <w:rPr>
          <w:rFonts w:ascii="Times New Roman" w:hAnsi="Times New Roman" w:cs="Times New Roman"/>
          <w:lang w:val="es-ES"/>
        </w:rPr>
        <w:t xml:space="preserve"> TG et al.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(1964–1980) Flora </w:t>
      </w:r>
      <w:proofErr w:type="spellStart"/>
      <w:r w:rsidRPr="006514CB">
        <w:rPr>
          <w:rFonts w:ascii="Times New Roman" w:hAnsi="Times New Roman" w:cs="Times New Roman"/>
          <w:lang w:val="es-ES"/>
        </w:rPr>
        <w:t>Europaea</w:t>
      </w:r>
      <w:proofErr w:type="spellEnd"/>
      <w:r w:rsidRPr="006514CB">
        <w:rPr>
          <w:rFonts w:ascii="Times New Roman" w:hAnsi="Times New Roman" w:cs="Times New Roman"/>
          <w:lang w:val="es-ES"/>
        </w:rPr>
        <w:t xml:space="preserve">, Cambridge </w:t>
      </w:r>
      <w:proofErr w:type="spellStart"/>
      <w:r w:rsidRPr="006514CB">
        <w:rPr>
          <w:rFonts w:ascii="Times New Roman" w:hAnsi="Times New Roman" w:cs="Times New Roman"/>
          <w:lang w:val="es-ES"/>
        </w:rPr>
        <w:t>University</w:t>
      </w:r>
      <w:proofErr w:type="spellEnd"/>
      <w:r w:rsidRPr="006514CB">
        <w:rPr>
          <w:rFonts w:ascii="Times New Roman" w:hAnsi="Times New Roman" w:cs="Times New Roman"/>
          <w:lang w:val="es-ES"/>
        </w:rPr>
        <w:t xml:space="preserve"> </w:t>
      </w:r>
      <w:proofErr w:type="spellStart"/>
      <w:r w:rsidRPr="006514CB">
        <w:rPr>
          <w:rFonts w:ascii="Times New Roman" w:hAnsi="Times New Roman" w:cs="Times New Roman"/>
          <w:lang w:val="es-ES"/>
        </w:rPr>
        <w:t>Presss</w:t>
      </w:r>
      <w:proofErr w:type="spellEnd"/>
      <w:r w:rsidRPr="006514CB">
        <w:rPr>
          <w:rFonts w:ascii="Times New Roman" w:hAnsi="Times New Roman" w:cs="Times New Roman"/>
          <w:lang w:val="es-ES"/>
        </w:rPr>
        <w:t xml:space="preserve">, Cambridge, 1–5. </w:t>
      </w:r>
    </w:p>
    <w:p w14:paraId="0E989D72" w14:textId="77777777" w:rsidR="004B67DF" w:rsidRPr="006514CB" w:rsidRDefault="004A68E5" w:rsidP="004B67DF">
      <w:pPr>
        <w:spacing w:line="276" w:lineRule="auto"/>
        <w:rPr>
          <w:rFonts w:ascii="Times New Roman" w:hAnsi="Times New Roman" w:cs="Times New Roman"/>
          <w:lang w:val="en-GB"/>
        </w:rPr>
      </w:pPr>
      <w:r w:rsidRPr="006514CB">
        <w:rPr>
          <w:rFonts w:ascii="Times New Roman" w:hAnsi="Times New Roman" w:cs="Times New Roman"/>
          <w:lang w:val="es-ES"/>
        </w:rPr>
        <w:t>Valdés B, Talavera S, Fernández-Galiano E (</w:t>
      </w:r>
      <w:proofErr w:type="spellStart"/>
      <w:r w:rsidRPr="006514CB">
        <w:rPr>
          <w:rFonts w:ascii="Times New Roman" w:hAnsi="Times New Roman" w:cs="Times New Roman"/>
          <w:lang w:val="es-ES"/>
        </w:rPr>
        <w:t>Eds</w:t>
      </w:r>
      <w:proofErr w:type="spellEnd"/>
      <w:r w:rsidRPr="006514CB">
        <w:rPr>
          <w:rFonts w:ascii="Times New Roman" w:hAnsi="Times New Roman" w:cs="Times New Roman"/>
          <w:lang w:val="es-ES"/>
        </w:rPr>
        <w:t xml:space="preserve">) (1987) Flora vascular de Andalucía Occidental, 1–3. </w:t>
      </w:r>
      <w:proofErr w:type="spellStart"/>
      <w:r w:rsidRPr="006514CB">
        <w:rPr>
          <w:rFonts w:ascii="Times New Roman" w:hAnsi="Times New Roman" w:cs="Times New Roman"/>
          <w:lang w:val="en-GB"/>
        </w:rPr>
        <w:t>Ketres</w:t>
      </w:r>
      <w:proofErr w:type="spellEnd"/>
      <w:r w:rsidRPr="006514CB">
        <w:rPr>
          <w:rFonts w:ascii="Times New Roman" w:hAnsi="Times New Roman" w:cs="Times New Roman"/>
          <w:lang w:val="en-GB"/>
        </w:rPr>
        <w:t>, Barcelona.</w:t>
      </w:r>
    </w:p>
    <w:p w14:paraId="0FDCCA53" w14:textId="77777777" w:rsidR="00FC55A2" w:rsidRPr="006514CB" w:rsidRDefault="004A68E5" w:rsidP="004B67DF">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Maabel</w:t>
      </w:r>
      <w:proofErr w:type="spellEnd"/>
      <w:r w:rsidRPr="006514CB">
        <w:rPr>
          <w:rFonts w:ascii="Times New Roman" w:hAnsi="Times New Roman" w:cs="Times New Roman"/>
          <w:lang w:val="en-GB"/>
        </w:rPr>
        <w:t xml:space="preserve"> E (1979) Transformation of cover-abundance values in phytosociology and its effects on community similarity. </w:t>
      </w:r>
      <w:proofErr w:type="spellStart"/>
      <w:proofErr w:type="gramStart"/>
      <w:r w:rsidRPr="006514CB">
        <w:rPr>
          <w:rFonts w:ascii="Times New Roman" w:hAnsi="Times New Roman" w:cs="Times New Roman"/>
          <w:lang w:val="en-GB"/>
        </w:rPr>
        <w:t>Vegetatio</w:t>
      </w:r>
      <w:proofErr w:type="spellEnd"/>
      <w:r w:rsidRPr="006514CB">
        <w:rPr>
          <w:rFonts w:ascii="Times New Roman" w:hAnsi="Times New Roman" w:cs="Times New Roman"/>
          <w:lang w:val="en-GB"/>
        </w:rPr>
        <w:t xml:space="preserve"> 39(2): 97–114.</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8" w:history="1">
        <w:r w:rsidRPr="006514CB">
          <w:rPr>
            <w:rStyle w:val="Hipervnculo"/>
            <w:rFonts w:ascii="Times New Roman" w:hAnsi="Times New Roman" w:cs="Times New Roman"/>
            <w:lang w:val="en-GB"/>
          </w:rPr>
          <w:t>10.1007/BF00052021</w:t>
        </w:r>
      </w:hyperlink>
    </w:p>
    <w:p w14:paraId="244A9690" w14:textId="77777777" w:rsidR="00FC55A2" w:rsidRPr="006514CB" w:rsidRDefault="004A68E5" w:rsidP="00120AD4">
      <w:pPr>
        <w:spacing w:line="276" w:lineRule="auto"/>
        <w:rPr>
          <w:rFonts w:ascii="Times New Roman" w:hAnsi="Times New Roman" w:cs="Times New Roman"/>
          <w:lang w:val="en-GB"/>
        </w:rPr>
      </w:pPr>
      <w:proofErr w:type="gramStart"/>
      <w:r w:rsidRPr="006514CB">
        <w:rPr>
          <w:rFonts w:ascii="Times New Roman" w:hAnsi="Times New Roman" w:cs="Times New Roman"/>
          <w:lang w:val="en-GB"/>
        </w:rPr>
        <w:t>van</w:t>
      </w:r>
      <w:proofErr w:type="gramEnd"/>
      <w:r w:rsidRPr="006514CB">
        <w:rPr>
          <w:rFonts w:ascii="Times New Roman" w:hAnsi="Times New Roman" w:cs="Times New Roman"/>
          <w:lang w:val="en-GB"/>
        </w:rPr>
        <w:t xml:space="preserve"> der </w:t>
      </w:r>
      <w:proofErr w:type="spellStart"/>
      <w:r w:rsidRPr="006514CB">
        <w:rPr>
          <w:rFonts w:ascii="Times New Roman" w:hAnsi="Times New Roman" w:cs="Times New Roman"/>
          <w:lang w:val="en-GB"/>
        </w:rPr>
        <w:t>Maarel</w:t>
      </w:r>
      <w:proofErr w:type="spellEnd"/>
      <w:r w:rsidRPr="006514CB">
        <w:rPr>
          <w:rFonts w:ascii="Times New Roman" w:hAnsi="Times New Roman" w:cs="Times New Roman"/>
          <w:lang w:val="en-GB"/>
        </w:rPr>
        <w:t xml:space="preserve"> E (2007) Transformation of cover-abundance values for appropriate numerical treatment – Alternatives to the proposals by </w:t>
      </w:r>
      <w:proofErr w:type="spellStart"/>
      <w:r w:rsidRPr="006514CB">
        <w:rPr>
          <w:rFonts w:ascii="Times New Roman" w:hAnsi="Times New Roman" w:cs="Times New Roman"/>
          <w:lang w:val="en-GB"/>
        </w:rPr>
        <w:t>Podani</w:t>
      </w:r>
      <w:proofErr w:type="spellEnd"/>
      <w:r w:rsidRPr="006514CB">
        <w:rPr>
          <w:rFonts w:ascii="Times New Roman" w:hAnsi="Times New Roman" w:cs="Times New Roman"/>
          <w:lang w:val="en-GB"/>
        </w:rPr>
        <w:t xml:space="preserve">. </w:t>
      </w:r>
      <w:proofErr w:type="gramStart"/>
      <w:r w:rsidRPr="006514CB">
        <w:rPr>
          <w:rFonts w:ascii="Times New Roman" w:hAnsi="Times New Roman" w:cs="Times New Roman"/>
          <w:lang w:val="en-GB"/>
        </w:rPr>
        <w:t>Journal of Vegetation Science 18(5): 767–770.</w:t>
      </w:r>
      <w:proofErr w:type="gramEnd"/>
      <w:r w:rsidRPr="006514CB">
        <w:rPr>
          <w:rFonts w:ascii="Times New Roman" w:hAnsi="Times New Roman" w:cs="Times New Roman"/>
          <w:lang w:val="en-GB"/>
        </w:rPr>
        <w:t xml:space="preserve"> </w:t>
      </w:r>
      <w:proofErr w:type="spellStart"/>
      <w:proofErr w:type="gramStart"/>
      <w:r w:rsidRPr="006514CB">
        <w:rPr>
          <w:rFonts w:ascii="Times New Roman" w:hAnsi="Times New Roman" w:cs="Times New Roman"/>
          <w:lang w:val="en-GB"/>
        </w:rPr>
        <w:t>doi</w:t>
      </w:r>
      <w:proofErr w:type="spellEnd"/>
      <w:proofErr w:type="gramEnd"/>
      <w:r w:rsidRPr="006514CB">
        <w:rPr>
          <w:rFonts w:ascii="Times New Roman" w:hAnsi="Times New Roman" w:cs="Times New Roman"/>
          <w:lang w:val="en-GB"/>
        </w:rPr>
        <w:t xml:space="preserve">: </w:t>
      </w:r>
      <w:hyperlink r:id="rId39" w:history="1">
        <w:r w:rsidRPr="006514CB">
          <w:rPr>
            <w:rStyle w:val="Hipervnculo"/>
            <w:rFonts w:ascii="Times New Roman" w:hAnsi="Times New Roman" w:cs="Times New Roman"/>
            <w:lang w:val="en-GB"/>
          </w:rPr>
          <w:t>10.1111/j.1654-1103.2007.tb02592.x</w:t>
        </w:r>
      </w:hyperlink>
    </w:p>
    <w:p w14:paraId="5C7EE5EE" w14:textId="512EFCED" w:rsidR="00FC55A2" w:rsidRPr="006514CB" w:rsidRDefault="004A68E5" w:rsidP="00120AD4">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De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(2009) Darwin Core Terms: A quick reference guide. </w:t>
      </w:r>
      <w:hyperlink r:id="rId40" w:history="1">
        <w:r w:rsidRPr="006514CB">
          <w:rPr>
            <w:rStyle w:val="Hipervnculo"/>
            <w:rFonts w:ascii="Times New Roman" w:hAnsi="Times New Roman" w:cs="Times New Roman"/>
            <w:lang w:val="en-GB"/>
          </w:rPr>
          <w:t>http://rs.tdwg.org/dwc/terms/</w:t>
        </w:r>
      </w:hyperlink>
      <w:r w:rsidR="00F43A48">
        <w:rPr>
          <w:rFonts w:ascii="Times New Roman" w:hAnsi="Times New Roman" w:cs="Times New Roman"/>
          <w:lang w:val="en-GB"/>
        </w:rPr>
        <w:t xml:space="preserve"> </w:t>
      </w:r>
      <w:r w:rsidRPr="006514CB">
        <w:rPr>
          <w:rFonts w:ascii="Times New Roman" w:hAnsi="Times New Roman" w:cs="Times New Roman"/>
          <w:lang w:val="en-GB"/>
        </w:rPr>
        <w:t>[accessed 17.10.2014].</w:t>
      </w:r>
    </w:p>
    <w:p w14:paraId="0B47D094" w14:textId="77777777" w:rsidR="00FC55A2" w:rsidRPr="006514CB" w:rsidRDefault="004A68E5" w:rsidP="005A55DB">
      <w:pPr>
        <w:spacing w:line="276" w:lineRule="auto"/>
        <w:rPr>
          <w:rFonts w:ascii="Times New Roman" w:hAnsi="Times New Roman" w:cs="Times New Roman"/>
          <w:lang w:val="en-GB"/>
        </w:rPr>
      </w:pPr>
      <w:proofErr w:type="spellStart"/>
      <w:r w:rsidRPr="006514CB">
        <w:rPr>
          <w:rFonts w:ascii="Times New Roman" w:hAnsi="Times New Roman" w:cs="Times New Roman"/>
          <w:lang w:val="en-GB"/>
        </w:rPr>
        <w:t>Wieczorek</w:t>
      </w:r>
      <w:proofErr w:type="spellEnd"/>
      <w:r w:rsidRPr="006514CB">
        <w:rPr>
          <w:rFonts w:ascii="Times New Roman" w:hAnsi="Times New Roman" w:cs="Times New Roman"/>
          <w:lang w:val="en-GB"/>
        </w:rPr>
        <w:t xml:space="preserve"> J, Bloom D, </w:t>
      </w:r>
      <w:proofErr w:type="spellStart"/>
      <w:r w:rsidRPr="006514CB">
        <w:rPr>
          <w:rFonts w:ascii="Times New Roman" w:hAnsi="Times New Roman" w:cs="Times New Roman"/>
          <w:lang w:val="en-GB"/>
        </w:rPr>
        <w:t>Guralnick</w:t>
      </w:r>
      <w:proofErr w:type="spellEnd"/>
      <w:r w:rsidRPr="006514CB">
        <w:rPr>
          <w:rFonts w:ascii="Times New Roman" w:hAnsi="Times New Roman" w:cs="Times New Roman"/>
          <w:lang w:val="en-GB"/>
        </w:rPr>
        <w:t xml:space="preserve"> R, Blum S, </w:t>
      </w:r>
      <w:proofErr w:type="spellStart"/>
      <w:r w:rsidRPr="006514CB">
        <w:rPr>
          <w:rFonts w:ascii="Times New Roman" w:hAnsi="Times New Roman" w:cs="Times New Roman"/>
          <w:lang w:val="en-GB"/>
        </w:rPr>
        <w:t>Döring</w:t>
      </w:r>
      <w:proofErr w:type="spellEnd"/>
      <w:r w:rsidRPr="006514CB">
        <w:rPr>
          <w:rFonts w:ascii="Times New Roman" w:hAnsi="Times New Roman" w:cs="Times New Roman"/>
          <w:lang w:val="en-GB"/>
        </w:rPr>
        <w:t xml:space="preserve"> M, Giovanni R, Robertson T, </w:t>
      </w:r>
      <w:proofErr w:type="spellStart"/>
      <w:r w:rsidRPr="006514CB">
        <w:rPr>
          <w:rFonts w:ascii="Times New Roman" w:hAnsi="Times New Roman" w:cs="Times New Roman"/>
          <w:lang w:val="en-GB"/>
        </w:rPr>
        <w:t>Vieglais</w:t>
      </w:r>
      <w:proofErr w:type="spellEnd"/>
      <w:r w:rsidRPr="006514CB">
        <w:rPr>
          <w:rFonts w:ascii="Times New Roman" w:hAnsi="Times New Roman" w:cs="Times New Roman"/>
          <w:lang w:val="en-GB"/>
        </w:rPr>
        <w:t xml:space="preserve"> D (2012) Darwin Core: An evolving community-developed biodiversity data standard. </w:t>
      </w:r>
      <w:proofErr w:type="spellStart"/>
      <w:r w:rsidRPr="006514CB">
        <w:rPr>
          <w:rFonts w:ascii="Times New Roman" w:hAnsi="Times New Roman" w:cs="Times New Roman"/>
          <w:lang w:val="en-GB"/>
        </w:rPr>
        <w:t>PLoS</w:t>
      </w:r>
      <w:proofErr w:type="spellEnd"/>
      <w:r w:rsidRPr="006514CB">
        <w:rPr>
          <w:rFonts w:ascii="Times New Roman" w:hAnsi="Times New Roman" w:cs="Times New Roman"/>
          <w:lang w:val="en-GB"/>
        </w:rPr>
        <w:t xml:space="preserve"> ONE 7(1): e29715EP, </w:t>
      </w:r>
      <w:proofErr w:type="spellStart"/>
      <w:r w:rsidRPr="006514CB">
        <w:rPr>
          <w:rFonts w:ascii="Times New Roman" w:hAnsi="Times New Roman" w:cs="Times New Roman"/>
          <w:lang w:val="en-GB"/>
        </w:rPr>
        <w:t>doi</w:t>
      </w:r>
      <w:proofErr w:type="spellEnd"/>
      <w:r w:rsidRPr="006514CB">
        <w:rPr>
          <w:rFonts w:ascii="Times New Roman" w:hAnsi="Times New Roman" w:cs="Times New Roman"/>
          <w:lang w:val="en-GB"/>
        </w:rPr>
        <w:t xml:space="preserve">: </w:t>
      </w:r>
      <w:hyperlink r:id="rId41" w:history="1">
        <w:r w:rsidRPr="006514CB">
          <w:rPr>
            <w:rStyle w:val="Hipervnculo"/>
            <w:rFonts w:ascii="Times New Roman" w:hAnsi="Times New Roman" w:cs="Times New Roman"/>
            <w:lang w:val="en-GB"/>
          </w:rPr>
          <w:t>10.1371/journal.pone.0029715</w:t>
        </w:r>
      </w:hyperlink>
      <w:r w:rsidRPr="006514CB">
        <w:rPr>
          <w:rFonts w:ascii="Times New Roman" w:hAnsi="Times New Roman" w:cs="Times New Roman"/>
          <w:lang w:val="en-GB"/>
        </w:rPr>
        <w:t xml:space="preserve"> </w:t>
      </w:r>
    </w:p>
    <w:p w14:paraId="4F30F7E9" w14:textId="77777777" w:rsidR="006B3555" w:rsidRPr="006514CB" w:rsidRDefault="004A68E5" w:rsidP="00241981">
      <w:pPr>
        <w:spacing w:line="276" w:lineRule="auto"/>
        <w:rPr>
          <w:rFonts w:ascii="Times New Roman" w:hAnsi="Times New Roman" w:cs="Times New Roman"/>
          <w:lang w:val="en-GB"/>
        </w:rPr>
      </w:pPr>
      <w:r w:rsidRPr="006514CB">
        <w:rPr>
          <w:rFonts w:ascii="Times New Roman" w:hAnsi="Times New Roman" w:cs="Times New Roman"/>
          <w:lang w:val="es-ES"/>
        </w:rPr>
        <w:t xml:space="preserve">Zamora R, Bonet FJ (2011) Programa de Seguimiento del Cambio Global en Sierra Nevada: ciencia y tecnología para la gestión adaptativa. Boletín de la RED de seguimiento del cambio global en Parques Nacionales, 1: 18–24. </w:t>
      </w:r>
      <w:hyperlink r:id="rId42" w:history="1">
        <w:r w:rsidRPr="006514CB">
          <w:rPr>
            <w:rStyle w:val="Hipervnculo"/>
            <w:rFonts w:ascii="Times New Roman" w:hAnsi="Times New Roman" w:cs="Times New Roman"/>
            <w:lang w:val="en-GB"/>
          </w:rPr>
          <w:t>http://reddeparquesnacionales.mma.es/parques/rcg/html/rcg_boletin_01.htm</w:t>
        </w:r>
      </w:hyperlink>
      <w:r w:rsidRPr="006514CB">
        <w:rPr>
          <w:rFonts w:ascii="Times New Roman" w:hAnsi="Times New Roman" w:cs="Times New Roman"/>
          <w:lang w:val="en-GB"/>
        </w:rPr>
        <w:br w:type="page"/>
      </w:r>
    </w:p>
    <w:p w14:paraId="37C789AD" w14:textId="77777777" w:rsidR="008F7388" w:rsidRPr="006514CB" w:rsidRDefault="008F7388">
      <w:pPr>
        <w:spacing w:before="0" w:after="200"/>
        <w:rPr>
          <w:rFonts w:ascii="Times New Roman" w:hAnsi="Times New Roman" w:cs="Times New Roman"/>
          <w:lang w:val="en-GB"/>
        </w:rPr>
        <w:sectPr w:rsidR="008F7388" w:rsidRPr="006514CB" w:rsidSect="00EC0ABE">
          <w:pgSz w:w="11900" w:h="16840"/>
          <w:pgMar w:top="1417" w:right="1701" w:bottom="1417" w:left="1701" w:header="720" w:footer="720" w:gutter="0"/>
          <w:lnNumType w:countBy="1" w:restart="continuous"/>
          <w:cols w:space="720"/>
          <w:docGrid w:linePitch="360"/>
        </w:sectPr>
      </w:pPr>
    </w:p>
    <w:p w14:paraId="136F29FF" w14:textId="77777777" w:rsidR="008F7388" w:rsidRPr="006514CB" w:rsidRDefault="008F7388" w:rsidP="008F7388">
      <w:pPr>
        <w:tabs>
          <w:tab w:val="left" w:pos="8080"/>
        </w:tabs>
        <w:spacing w:before="0" w:after="0"/>
        <w:rPr>
          <w:rFonts w:ascii="Times New Roman" w:eastAsia="MS Mincho" w:hAnsi="Times New Roman" w:cs="Times New Roman"/>
          <w:lang w:val="en-GB"/>
        </w:rPr>
      </w:pPr>
      <w:r w:rsidRPr="006514CB">
        <w:rPr>
          <w:rFonts w:ascii="Times New Roman" w:eastAsia="MS Mincho" w:hAnsi="Times New Roman" w:cs="Times New Roman"/>
          <w:b/>
          <w:lang w:val="en-GB"/>
        </w:rPr>
        <w:lastRenderedPageBreak/>
        <w:t>Table 1.</w:t>
      </w:r>
      <w:r w:rsidRPr="006514CB">
        <w:rPr>
          <w:rFonts w:ascii="Times New Roman" w:eastAsia="MS Mincho" w:hAnsi="Times New Roman" w:cs="Times New Roman"/>
          <w:lang w:val="en-GB"/>
        </w:rPr>
        <w:t xml:space="preserve"> Threatened and/or endemic species of the dataset</w:t>
      </w:r>
    </w:p>
    <w:p w14:paraId="2AAAE99A" w14:textId="77777777" w:rsidR="008F7388" w:rsidRPr="006514CB" w:rsidRDefault="008F7388" w:rsidP="008F7388">
      <w:pPr>
        <w:tabs>
          <w:tab w:val="left" w:pos="8080"/>
        </w:tabs>
        <w:spacing w:before="0" w:after="0"/>
        <w:rPr>
          <w:rFonts w:ascii="Times New Roman" w:eastAsia="MS Mincho" w:hAnsi="Times New Roman" w:cs="Times New Roman"/>
          <w:lang w:val="en-GB"/>
        </w:rPr>
      </w:pPr>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5"/>
        <w:gridCol w:w="1134"/>
        <w:gridCol w:w="1134"/>
        <w:gridCol w:w="1276"/>
        <w:gridCol w:w="1559"/>
        <w:gridCol w:w="1276"/>
        <w:gridCol w:w="1134"/>
        <w:gridCol w:w="1134"/>
      </w:tblGrid>
      <w:tr w:rsidR="008F7388" w:rsidRPr="006514CB" w14:paraId="08B8882C" w14:textId="77777777" w:rsidTr="00AE0B51">
        <w:trPr>
          <w:trHeight w:val="300"/>
        </w:trPr>
        <w:tc>
          <w:tcPr>
            <w:tcW w:w="5685" w:type="dxa"/>
            <w:tcBorders>
              <w:top w:val="nil"/>
              <w:left w:val="nil"/>
              <w:bottom w:val="single" w:sz="4" w:space="0" w:color="auto"/>
              <w:right w:val="nil"/>
            </w:tcBorders>
            <w:shd w:val="clear" w:color="auto" w:fill="auto"/>
            <w:noWrap/>
            <w:vAlign w:val="center"/>
            <w:hideMark/>
          </w:tcPr>
          <w:p w14:paraId="79D07F7D"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proofErr w:type="spellStart"/>
            <w:r w:rsidRPr="006514CB">
              <w:rPr>
                <w:rFonts w:ascii="Times New Roman" w:eastAsia="Times New Roman" w:hAnsi="Times New Roman" w:cs="Times New Roman"/>
                <w:b/>
                <w:sz w:val="20"/>
                <w:szCs w:val="20"/>
              </w:rPr>
              <w:t>ScientificName</w:t>
            </w:r>
            <w:proofErr w:type="spellEnd"/>
          </w:p>
        </w:tc>
        <w:tc>
          <w:tcPr>
            <w:tcW w:w="1134" w:type="dxa"/>
            <w:tcBorders>
              <w:top w:val="nil"/>
              <w:left w:val="nil"/>
              <w:bottom w:val="single" w:sz="4" w:space="0" w:color="auto"/>
              <w:right w:val="nil"/>
            </w:tcBorders>
            <w:shd w:val="clear" w:color="auto" w:fill="auto"/>
            <w:noWrap/>
            <w:vAlign w:val="center"/>
            <w:hideMark/>
          </w:tcPr>
          <w:p w14:paraId="4EB7CBF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Bern </w:t>
            </w:r>
            <w:r w:rsidRPr="006514CB">
              <w:rPr>
                <w:rFonts w:ascii="Times New Roman" w:eastAsia="Times New Roman" w:hAnsi="Times New Roman" w:cs="Times New Roman"/>
                <w:b/>
                <w:bCs/>
                <w:sz w:val="20"/>
                <w:szCs w:val="20"/>
                <w:vertAlign w:val="superscript"/>
              </w:rPr>
              <w:t>a</w:t>
            </w:r>
          </w:p>
        </w:tc>
        <w:tc>
          <w:tcPr>
            <w:tcW w:w="1134" w:type="dxa"/>
            <w:tcBorders>
              <w:top w:val="nil"/>
              <w:left w:val="nil"/>
              <w:bottom w:val="single" w:sz="4" w:space="0" w:color="auto"/>
              <w:right w:val="nil"/>
            </w:tcBorders>
            <w:shd w:val="clear" w:color="auto" w:fill="auto"/>
            <w:noWrap/>
            <w:vAlign w:val="center"/>
            <w:hideMark/>
          </w:tcPr>
          <w:p w14:paraId="7C19AEF4"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vertAlign w:val="superscript"/>
              </w:rPr>
            </w:pPr>
            <w:r w:rsidRPr="006514CB">
              <w:rPr>
                <w:rFonts w:ascii="Times New Roman" w:eastAsia="Times New Roman" w:hAnsi="Times New Roman" w:cs="Times New Roman"/>
                <w:b/>
                <w:bCs/>
                <w:sz w:val="20"/>
                <w:szCs w:val="20"/>
              </w:rPr>
              <w:t xml:space="preserve">Habitat Directive </w:t>
            </w:r>
            <w:r w:rsidRPr="006514CB">
              <w:rPr>
                <w:rFonts w:ascii="Times New Roman" w:eastAsia="Times New Roman" w:hAnsi="Times New Roman" w:cs="Times New Roman"/>
                <w:b/>
                <w:bCs/>
                <w:sz w:val="20"/>
                <w:szCs w:val="20"/>
                <w:vertAlign w:val="superscript"/>
              </w:rPr>
              <w:t>b</w:t>
            </w:r>
          </w:p>
        </w:tc>
        <w:tc>
          <w:tcPr>
            <w:tcW w:w="1276" w:type="dxa"/>
            <w:tcBorders>
              <w:top w:val="nil"/>
              <w:left w:val="nil"/>
              <w:bottom w:val="single" w:sz="4" w:space="0" w:color="auto"/>
              <w:right w:val="nil"/>
            </w:tcBorders>
            <w:shd w:val="clear" w:color="auto" w:fill="auto"/>
            <w:noWrap/>
            <w:vAlign w:val="center"/>
            <w:hideMark/>
          </w:tcPr>
          <w:p w14:paraId="0059C520"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rPr>
            </w:pPr>
            <w:r w:rsidRPr="006514CB">
              <w:rPr>
                <w:rFonts w:ascii="Times New Roman" w:eastAsia="Times New Roman" w:hAnsi="Times New Roman" w:cs="Times New Roman"/>
                <w:b/>
                <w:sz w:val="20"/>
                <w:szCs w:val="20"/>
              </w:rPr>
              <w:t>Spanish</w:t>
            </w:r>
          </w:p>
          <w:p w14:paraId="0EEC011E" w14:textId="77777777" w:rsidR="008F7388" w:rsidRPr="006514CB" w:rsidRDefault="008F7388" w:rsidP="008F7388">
            <w:pPr>
              <w:tabs>
                <w:tab w:val="left" w:pos="8080"/>
              </w:tabs>
              <w:spacing w:before="0" w:after="0"/>
              <w:jc w:val="center"/>
              <w:rPr>
                <w:rFonts w:ascii="Times New Roman" w:eastAsia="Times New Roman" w:hAnsi="Times New Roman" w:cs="Times New Roman"/>
                <w:b/>
                <w:sz w:val="20"/>
                <w:szCs w:val="20"/>
                <w:vertAlign w:val="superscript"/>
              </w:rPr>
            </w:pPr>
            <w:r w:rsidRPr="006514CB">
              <w:rPr>
                <w:rFonts w:ascii="Times New Roman" w:eastAsia="Times New Roman" w:hAnsi="Times New Roman" w:cs="Times New Roman"/>
                <w:b/>
                <w:sz w:val="20"/>
                <w:szCs w:val="20"/>
              </w:rPr>
              <w:t xml:space="preserve">Red List </w:t>
            </w:r>
            <w:r w:rsidRPr="006514CB">
              <w:rPr>
                <w:rFonts w:ascii="Times New Roman" w:eastAsia="Times New Roman" w:hAnsi="Times New Roman" w:cs="Times New Roman"/>
                <w:b/>
                <w:sz w:val="20"/>
                <w:szCs w:val="20"/>
                <w:vertAlign w:val="superscript"/>
              </w:rPr>
              <w:t>c</w:t>
            </w:r>
          </w:p>
        </w:tc>
        <w:tc>
          <w:tcPr>
            <w:tcW w:w="1559" w:type="dxa"/>
            <w:tcBorders>
              <w:top w:val="nil"/>
              <w:left w:val="nil"/>
              <w:bottom w:val="single" w:sz="4" w:space="0" w:color="auto"/>
              <w:right w:val="nil"/>
            </w:tcBorders>
            <w:shd w:val="clear" w:color="auto" w:fill="auto"/>
            <w:noWrap/>
            <w:vAlign w:val="center"/>
            <w:hideMark/>
          </w:tcPr>
          <w:p w14:paraId="0EF3A0FD"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Andalusian</w:t>
            </w:r>
          </w:p>
          <w:p w14:paraId="3373B786"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Red List </w:t>
            </w:r>
            <w:r w:rsidRPr="006514CB">
              <w:rPr>
                <w:rFonts w:ascii="Times New Roman" w:eastAsia="Times New Roman" w:hAnsi="Times New Roman" w:cs="Times New Roman"/>
                <w:b/>
                <w:bCs/>
                <w:sz w:val="20"/>
                <w:szCs w:val="20"/>
                <w:vertAlign w:val="superscript"/>
              </w:rPr>
              <w:t>d</w:t>
            </w:r>
          </w:p>
        </w:tc>
        <w:tc>
          <w:tcPr>
            <w:tcW w:w="1276" w:type="dxa"/>
            <w:tcBorders>
              <w:top w:val="nil"/>
              <w:left w:val="nil"/>
              <w:bottom w:val="single" w:sz="4" w:space="0" w:color="auto"/>
              <w:right w:val="nil"/>
            </w:tcBorders>
            <w:vAlign w:val="center"/>
          </w:tcPr>
          <w:p w14:paraId="795462C1"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 Global</w:t>
            </w:r>
            <w:r w:rsidRPr="006514CB">
              <w:rPr>
                <w:rFonts w:ascii="Times New Roman" w:eastAsia="Times New Roman" w:hAnsi="Times New Roman" w:cs="Times New Roman"/>
                <w:b/>
                <w:bCs/>
                <w:sz w:val="20"/>
                <w:szCs w:val="20"/>
                <w:vertAlign w:val="superscript"/>
              </w:rPr>
              <w:t xml:space="preserve"> e</w:t>
            </w:r>
          </w:p>
        </w:tc>
        <w:tc>
          <w:tcPr>
            <w:tcW w:w="1134" w:type="dxa"/>
            <w:tcBorders>
              <w:top w:val="nil"/>
              <w:left w:val="nil"/>
              <w:bottom w:val="single" w:sz="4" w:space="0" w:color="auto"/>
              <w:right w:val="nil"/>
            </w:tcBorders>
            <w:shd w:val="clear" w:color="auto" w:fill="auto"/>
            <w:noWrap/>
            <w:vAlign w:val="center"/>
            <w:hideMark/>
          </w:tcPr>
          <w:p w14:paraId="355D78A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IUCN</w:t>
            </w:r>
          </w:p>
          <w:p w14:paraId="5DEB7AB5"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SN</w:t>
            </w:r>
            <w:r w:rsidRPr="006514CB">
              <w:rPr>
                <w:rFonts w:ascii="Times New Roman" w:eastAsia="Times New Roman" w:hAnsi="Times New Roman" w:cs="Times New Roman"/>
                <w:b/>
                <w:bCs/>
                <w:sz w:val="20"/>
                <w:szCs w:val="20"/>
                <w:vertAlign w:val="superscript"/>
              </w:rPr>
              <w:t xml:space="preserve"> f</w:t>
            </w:r>
          </w:p>
        </w:tc>
        <w:tc>
          <w:tcPr>
            <w:tcW w:w="1134" w:type="dxa"/>
            <w:tcBorders>
              <w:top w:val="nil"/>
              <w:left w:val="nil"/>
              <w:bottom w:val="single" w:sz="4" w:space="0" w:color="auto"/>
              <w:right w:val="nil"/>
            </w:tcBorders>
            <w:vAlign w:val="center"/>
          </w:tcPr>
          <w:p w14:paraId="2DCF673E" w14:textId="77777777" w:rsidR="008F7388" w:rsidRPr="006514CB" w:rsidRDefault="008F7388" w:rsidP="008F7388">
            <w:pPr>
              <w:tabs>
                <w:tab w:val="left" w:pos="8080"/>
              </w:tabs>
              <w:spacing w:before="0" w:after="0"/>
              <w:jc w:val="center"/>
              <w:rPr>
                <w:rFonts w:ascii="Times New Roman" w:eastAsia="Times New Roman" w:hAnsi="Times New Roman" w:cs="Times New Roman"/>
                <w:b/>
                <w:bCs/>
                <w:sz w:val="20"/>
                <w:szCs w:val="20"/>
              </w:rPr>
            </w:pPr>
            <w:r w:rsidRPr="006514CB">
              <w:rPr>
                <w:rFonts w:ascii="Times New Roman" w:eastAsia="Times New Roman" w:hAnsi="Times New Roman" w:cs="Times New Roman"/>
                <w:b/>
                <w:bCs/>
                <w:sz w:val="20"/>
                <w:szCs w:val="20"/>
              </w:rPr>
              <w:t xml:space="preserve">Endemic </w:t>
            </w:r>
            <w:r w:rsidRPr="006514CB">
              <w:rPr>
                <w:rFonts w:ascii="Times New Roman" w:eastAsia="Times New Roman" w:hAnsi="Times New Roman" w:cs="Times New Roman"/>
                <w:b/>
                <w:bCs/>
                <w:sz w:val="20"/>
                <w:szCs w:val="20"/>
                <w:vertAlign w:val="superscript"/>
              </w:rPr>
              <w:t>g</w:t>
            </w:r>
          </w:p>
        </w:tc>
      </w:tr>
      <w:tr w:rsidR="008F7388" w:rsidRPr="006514CB" w14:paraId="7D4EB6D0" w14:textId="77777777" w:rsidTr="00AE0B51">
        <w:trPr>
          <w:trHeight w:val="300"/>
        </w:trPr>
        <w:tc>
          <w:tcPr>
            <w:tcW w:w="5685" w:type="dxa"/>
            <w:tcBorders>
              <w:top w:val="single" w:sz="4" w:space="0" w:color="auto"/>
              <w:left w:val="nil"/>
              <w:bottom w:val="nil"/>
              <w:right w:val="nil"/>
            </w:tcBorders>
            <w:shd w:val="clear" w:color="auto" w:fill="auto"/>
            <w:noWrap/>
            <w:vAlign w:val="bottom"/>
            <w:hideMark/>
          </w:tcPr>
          <w:p w14:paraId="2A4CC0E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Agrostis</w:t>
            </w:r>
            <w:proofErr w:type="spellEnd"/>
            <w:r w:rsidRPr="006514CB">
              <w:rPr>
                <w:rFonts w:ascii="Times New Roman" w:eastAsia="MS Mincho" w:hAnsi="Times New Roman" w:cs="Times New Roman"/>
                <w:i/>
                <w:sz w:val="20"/>
                <w:szCs w:val="20"/>
                <w:lang w:val="es-ES"/>
              </w:rPr>
              <w:t xml:space="preserve"> canina</w:t>
            </w:r>
            <w:r w:rsidRPr="006514CB">
              <w:rPr>
                <w:rFonts w:ascii="Times New Roman" w:eastAsia="MS Mincho" w:hAnsi="Times New Roman" w:cs="Times New Roman"/>
                <w:sz w:val="20"/>
                <w:szCs w:val="20"/>
                <w:lang w:val="es-ES"/>
              </w:rPr>
              <w:t xml:space="preserve"> L.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granatensis</w:t>
            </w:r>
            <w:proofErr w:type="spellEnd"/>
            <w:r w:rsidRPr="006514CB">
              <w:rPr>
                <w:rFonts w:ascii="Times New Roman" w:eastAsia="MS Mincho" w:hAnsi="Times New Roman" w:cs="Times New Roman"/>
                <w:sz w:val="20"/>
                <w:szCs w:val="20"/>
                <w:lang w:val="es-ES"/>
              </w:rPr>
              <w:t xml:space="preserve"> Romero García, Blanca &amp; C. Morales</w:t>
            </w:r>
          </w:p>
        </w:tc>
        <w:tc>
          <w:tcPr>
            <w:tcW w:w="1134" w:type="dxa"/>
            <w:tcBorders>
              <w:top w:val="single" w:sz="4" w:space="0" w:color="auto"/>
              <w:left w:val="nil"/>
              <w:bottom w:val="nil"/>
              <w:right w:val="nil"/>
            </w:tcBorders>
            <w:shd w:val="clear" w:color="auto" w:fill="auto"/>
            <w:noWrap/>
            <w:vAlign w:val="center"/>
            <w:hideMark/>
          </w:tcPr>
          <w:p w14:paraId="5D90106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single" w:sz="4" w:space="0" w:color="auto"/>
              <w:left w:val="nil"/>
              <w:bottom w:val="nil"/>
              <w:right w:val="nil"/>
            </w:tcBorders>
            <w:shd w:val="clear" w:color="auto" w:fill="auto"/>
            <w:noWrap/>
            <w:vAlign w:val="center"/>
            <w:hideMark/>
          </w:tcPr>
          <w:p w14:paraId="7AD19CF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single" w:sz="4" w:space="0" w:color="auto"/>
              <w:left w:val="nil"/>
              <w:bottom w:val="nil"/>
              <w:right w:val="nil"/>
            </w:tcBorders>
            <w:shd w:val="clear" w:color="auto" w:fill="auto"/>
            <w:noWrap/>
            <w:vAlign w:val="center"/>
            <w:hideMark/>
          </w:tcPr>
          <w:p w14:paraId="567F01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single" w:sz="4" w:space="0" w:color="auto"/>
              <w:left w:val="nil"/>
              <w:bottom w:val="nil"/>
              <w:right w:val="nil"/>
            </w:tcBorders>
            <w:shd w:val="clear" w:color="auto" w:fill="auto"/>
            <w:noWrap/>
            <w:vAlign w:val="center"/>
            <w:hideMark/>
          </w:tcPr>
          <w:p w14:paraId="615DE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single" w:sz="4" w:space="0" w:color="auto"/>
              <w:left w:val="nil"/>
              <w:bottom w:val="nil"/>
              <w:right w:val="nil"/>
            </w:tcBorders>
            <w:vAlign w:val="center"/>
          </w:tcPr>
          <w:p w14:paraId="69E069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shd w:val="clear" w:color="auto" w:fill="auto"/>
            <w:noWrap/>
            <w:vAlign w:val="center"/>
            <w:hideMark/>
          </w:tcPr>
          <w:p w14:paraId="6137344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single" w:sz="4" w:space="0" w:color="auto"/>
              <w:left w:val="nil"/>
              <w:bottom w:val="nil"/>
              <w:right w:val="nil"/>
            </w:tcBorders>
            <w:vAlign w:val="center"/>
          </w:tcPr>
          <w:p w14:paraId="1DDE898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3DC6DD6C" w14:textId="77777777" w:rsidTr="00AE0B51">
        <w:trPr>
          <w:trHeight w:val="300"/>
        </w:trPr>
        <w:tc>
          <w:tcPr>
            <w:tcW w:w="5685" w:type="dxa"/>
            <w:tcBorders>
              <w:top w:val="nil"/>
              <w:left w:val="nil"/>
              <w:bottom w:val="nil"/>
              <w:right w:val="nil"/>
            </w:tcBorders>
            <w:shd w:val="clear" w:color="auto" w:fill="auto"/>
            <w:noWrap/>
            <w:vAlign w:val="bottom"/>
            <w:hideMark/>
          </w:tcPr>
          <w:p w14:paraId="4FC8414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Agrostis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07DE4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8B92DD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2139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C9FF3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4F4A55C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1C930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E62C25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953E157" w14:textId="77777777" w:rsidTr="00AE0B51">
        <w:trPr>
          <w:trHeight w:val="300"/>
        </w:trPr>
        <w:tc>
          <w:tcPr>
            <w:tcW w:w="5685" w:type="dxa"/>
            <w:tcBorders>
              <w:top w:val="nil"/>
              <w:left w:val="nil"/>
              <w:bottom w:val="nil"/>
              <w:right w:val="nil"/>
            </w:tcBorders>
            <w:shd w:val="clear" w:color="auto" w:fill="auto"/>
            <w:noWrap/>
            <w:vAlign w:val="bottom"/>
            <w:hideMark/>
          </w:tcPr>
          <w:p w14:paraId="11295333"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Arenaria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tetraqueta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796992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22B392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2F3C61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A6293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2CAD03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9A1BE6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D12E7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D93C52C" w14:textId="77777777" w:rsidTr="00AE0B51">
        <w:trPr>
          <w:trHeight w:val="300"/>
        </w:trPr>
        <w:tc>
          <w:tcPr>
            <w:tcW w:w="5685" w:type="dxa"/>
            <w:tcBorders>
              <w:top w:val="nil"/>
              <w:left w:val="nil"/>
              <w:bottom w:val="nil"/>
              <w:right w:val="nil"/>
            </w:tcBorders>
            <w:shd w:val="clear" w:color="auto" w:fill="auto"/>
            <w:noWrap/>
            <w:vAlign w:val="bottom"/>
            <w:hideMark/>
          </w:tcPr>
          <w:p w14:paraId="01F8AB3D"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Botrychium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lunaria</w:t>
            </w:r>
            <w:proofErr w:type="spellEnd"/>
            <w:r w:rsidRPr="006514CB">
              <w:rPr>
                <w:rFonts w:ascii="Times New Roman" w:eastAsia="MS Mincho" w:hAnsi="Times New Roman" w:cs="Times New Roman"/>
                <w:sz w:val="20"/>
                <w:szCs w:val="20"/>
                <w:lang w:val="en-GB"/>
              </w:rPr>
              <w:t xml:space="preserve"> (L.) Sw.</w:t>
            </w:r>
          </w:p>
        </w:tc>
        <w:tc>
          <w:tcPr>
            <w:tcW w:w="1134" w:type="dxa"/>
            <w:tcBorders>
              <w:top w:val="nil"/>
              <w:left w:val="nil"/>
              <w:bottom w:val="nil"/>
              <w:right w:val="nil"/>
            </w:tcBorders>
            <w:shd w:val="clear" w:color="auto" w:fill="auto"/>
            <w:noWrap/>
            <w:vAlign w:val="center"/>
            <w:hideMark/>
          </w:tcPr>
          <w:p w14:paraId="3BCDF47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72840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E44A20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A08C7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3DCED58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2E197F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38EEFD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F3F7F1C" w14:textId="77777777" w:rsidTr="00AE0B51">
        <w:trPr>
          <w:trHeight w:val="300"/>
        </w:trPr>
        <w:tc>
          <w:tcPr>
            <w:tcW w:w="5685" w:type="dxa"/>
            <w:tcBorders>
              <w:top w:val="nil"/>
              <w:left w:val="nil"/>
              <w:bottom w:val="nil"/>
              <w:right w:val="nil"/>
            </w:tcBorders>
            <w:shd w:val="clear" w:color="auto" w:fill="auto"/>
            <w:noWrap/>
            <w:vAlign w:val="bottom"/>
            <w:hideMark/>
          </w:tcPr>
          <w:p w14:paraId="2900206C"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capillaris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w:t>
            </w:r>
          </w:p>
        </w:tc>
        <w:tc>
          <w:tcPr>
            <w:tcW w:w="1134" w:type="dxa"/>
            <w:tcBorders>
              <w:top w:val="nil"/>
              <w:left w:val="nil"/>
              <w:bottom w:val="nil"/>
              <w:right w:val="nil"/>
            </w:tcBorders>
            <w:shd w:val="clear" w:color="auto" w:fill="auto"/>
            <w:noWrap/>
            <w:vAlign w:val="center"/>
            <w:hideMark/>
          </w:tcPr>
          <w:p w14:paraId="04E897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A04AE1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097B59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71E711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15E671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48EC1A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3A8D6A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72CEEF0" w14:textId="77777777" w:rsidTr="00AE0B51">
        <w:trPr>
          <w:trHeight w:val="300"/>
        </w:trPr>
        <w:tc>
          <w:tcPr>
            <w:tcW w:w="5685" w:type="dxa"/>
            <w:tcBorders>
              <w:top w:val="nil"/>
              <w:left w:val="nil"/>
              <w:bottom w:val="nil"/>
              <w:right w:val="nil"/>
            </w:tcBorders>
            <w:shd w:val="clear" w:color="auto" w:fill="auto"/>
            <w:noWrap/>
            <w:vAlign w:val="bottom"/>
            <w:hideMark/>
          </w:tcPr>
          <w:p w14:paraId="71FC4915" w14:textId="17B46590"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Carex</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00F43A48">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68CAAD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D827F2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253CF0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43B438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09A33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26BDAFC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60CE15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B51D8D5" w14:textId="77777777" w:rsidTr="00AE0B51">
        <w:trPr>
          <w:trHeight w:val="300"/>
        </w:trPr>
        <w:tc>
          <w:tcPr>
            <w:tcW w:w="5685" w:type="dxa"/>
            <w:tcBorders>
              <w:top w:val="nil"/>
              <w:left w:val="nil"/>
              <w:bottom w:val="nil"/>
              <w:right w:val="nil"/>
            </w:tcBorders>
            <w:shd w:val="clear" w:color="auto" w:fill="auto"/>
            <w:noWrap/>
            <w:vAlign w:val="bottom"/>
            <w:hideMark/>
          </w:tcPr>
          <w:p w14:paraId="21D7597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Cerastium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alpinum</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aquaticum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Mart. </w:t>
            </w:r>
            <w:proofErr w:type="spellStart"/>
            <w:r w:rsidRPr="006514CB">
              <w:rPr>
                <w:rFonts w:ascii="Times New Roman" w:eastAsia="MS Mincho" w:hAnsi="Times New Roman" w:cs="Times New Roman"/>
                <w:sz w:val="20"/>
                <w:szCs w:val="20"/>
                <w:lang w:val="en-GB"/>
              </w:rPr>
              <w:t>Parras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Molero</w:t>
            </w:r>
            <w:proofErr w:type="spellEnd"/>
            <w:r w:rsidRPr="006514CB">
              <w:rPr>
                <w:rFonts w:ascii="Times New Roman" w:eastAsia="MS Mincho" w:hAnsi="Times New Roman" w:cs="Times New Roman"/>
                <w:sz w:val="20"/>
                <w:szCs w:val="20"/>
                <w:lang w:val="en-GB"/>
              </w:rPr>
              <w:t xml:space="preserve"> Mesa</w:t>
            </w:r>
          </w:p>
        </w:tc>
        <w:tc>
          <w:tcPr>
            <w:tcW w:w="1134" w:type="dxa"/>
            <w:tcBorders>
              <w:top w:val="nil"/>
              <w:left w:val="nil"/>
              <w:bottom w:val="nil"/>
              <w:right w:val="nil"/>
            </w:tcBorders>
            <w:shd w:val="clear" w:color="auto" w:fill="auto"/>
            <w:noWrap/>
            <w:vAlign w:val="center"/>
            <w:hideMark/>
          </w:tcPr>
          <w:p w14:paraId="5D8FC96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2E3D7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8F9289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99811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69DDE5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0AF21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59ACF57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E935778" w14:textId="77777777" w:rsidTr="00AE0B51">
        <w:trPr>
          <w:trHeight w:val="300"/>
        </w:trPr>
        <w:tc>
          <w:tcPr>
            <w:tcW w:w="5685" w:type="dxa"/>
            <w:tcBorders>
              <w:top w:val="nil"/>
              <w:left w:val="nil"/>
              <w:bottom w:val="nil"/>
              <w:right w:val="nil"/>
            </w:tcBorders>
            <w:shd w:val="clear" w:color="auto" w:fill="auto"/>
            <w:noWrap/>
            <w:vAlign w:val="bottom"/>
            <w:hideMark/>
          </w:tcPr>
          <w:p w14:paraId="6DF8395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Draba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lutescens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Coss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66BBE5B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16973A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587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F80E6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1F04CB1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nt</w:t>
            </w:r>
            <w:proofErr w:type="spellEnd"/>
          </w:p>
        </w:tc>
        <w:tc>
          <w:tcPr>
            <w:tcW w:w="1134" w:type="dxa"/>
            <w:tcBorders>
              <w:top w:val="nil"/>
              <w:left w:val="nil"/>
              <w:bottom w:val="nil"/>
              <w:right w:val="nil"/>
            </w:tcBorders>
            <w:shd w:val="clear" w:color="auto" w:fill="auto"/>
            <w:noWrap/>
            <w:vAlign w:val="center"/>
            <w:hideMark/>
          </w:tcPr>
          <w:p w14:paraId="15F129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FCEE0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A466F8B" w14:textId="77777777" w:rsidTr="00AE0B51">
        <w:trPr>
          <w:trHeight w:val="300"/>
        </w:trPr>
        <w:tc>
          <w:tcPr>
            <w:tcW w:w="5685" w:type="dxa"/>
            <w:tcBorders>
              <w:top w:val="nil"/>
              <w:left w:val="nil"/>
              <w:bottom w:val="nil"/>
              <w:right w:val="nil"/>
            </w:tcBorders>
            <w:shd w:val="clear" w:color="auto" w:fill="auto"/>
            <w:noWrap/>
            <w:vAlign w:val="bottom"/>
            <w:hideMark/>
          </w:tcPr>
          <w:p w14:paraId="158F4A26" w14:textId="2D89709C"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Eleocharis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quinqueflora</w:t>
            </w:r>
            <w:proofErr w:type="spellEnd"/>
            <w:r w:rsidR="00F43A48">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(Hartmann) O. Schwarz</w:t>
            </w:r>
          </w:p>
        </w:tc>
        <w:tc>
          <w:tcPr>
            <w:tcW w:w="1134" w:type="dxa"/>
            <w:tcBorders>
              <w:top w:val="nil"/>
              <w:left w:val="nil"/>
              <w:bottom w:val="nil"/>
              <w:right w:val="nil"/>
            </w:tcBorders>
            <w:shd w:val="clear" w:color="auto" w:fill="auto"/>
            <w:noWrap/>
            <w:vAlign w:val="center"/>
            <w:hideMark/>
          </w:tcPr>
          <w:p w14:paraId="351C461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8B968E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BFA0E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2FDDC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00B029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6EA42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C9C7B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19F2A7E" w14:textId="77777777" w:rsidTr="00AE0B51">
        <w:trPr>
          <w:trHeight w:val="300"/>
        </w:trPr>
        <w:tc>
          <w:tcPr>
            <w:tcW w:w="5685" w:type="dxa"/>
            <w:tcBorders>
              <w:top w:val="nil"/>
              <w:left w:val="nil"/>
              <w:bottom w:val="nil"/>
              <w:right w:val="nil"/>
            </w:tcBorders>
            <w:shd w:val="clear" w:color="auto" w:fill="auto"/>
            <w:noWrap/>
            <w:vAlign w:val="bottom"/>
            <w:hideMark/>
          </w:tcPr>
          <w:p w14:paraId="2B32077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Eryngium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95457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3AA3D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5032FC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64BB89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1F512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1C757B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7BC0C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4994139" w14:textId="77777777" w:rsidTr="00AE0B51">
        <w:trPr>
          <w:trHeight w:val="300"/>
        </w:trPr>
        <w:tc>
          <w:tcPr>
            <w:tcW w:w="5685" w:type="dxa"/>
            <w:tcBorders>
              <w:top w:val="nil"/>
              <w:left w:val="nil"/>
              <w:bottom w:val="nil"/>
              <w:right w:val="nil"/>
            </w:tcBorders>
            <w:shd w:val="clear" w:color="auto" w:fill="auto"/>
            <w:noWrap/>
            <w:vAlign w:val="bottom"/>
            <w:hideMark/>
          </w:tcPr>
          <w:p w14:paraId="622E17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Euphrasia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willkommii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Freyn</w:t>
            </w:r>
            <w:proofErr w:type="spellEnd"/>
          </w:p>
        </w:tc>
        <w:tc>
          <w:tcPr>
            <w:tcW w:w="1134" w:type="dxa"/>
            <w:tcBorders>
              <w:top w:val="nil"/>
              <w:left w:val="nil"/>
              <w:bottom w:val="nil"/>
              <w:right w:val="nil"/>
            </w:tcBorders>
            <w:shd w:val="clear" w:color="auto" w:fill="auto"/>
            <w:noWrap/>
            <w:vAlign w:val="center"/>
            <w:hideMark/>
          </w:tcPr>
          <w:p w14:paraId="1D41355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69A876A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EDC4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648B167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6E8B06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C4914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B06F2B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AC2019B" w14:textId="77777777" w:rsidTr="00AE0B51">
        <w:trPr>
          <w:trHeight w:val="300"/>
        </w:trPr>
        <w:tc>
          <w:tcPr>
            <w:tcW w:w="5685" w:type="dxa"/>
            <w:tcBorders>
              <w:top w:val="nil"/>
              <w:left w:val="nil"/>
              <w:bottom w:val="nil"/>
              <w:right w:val="nil"/>
            </w:tcBorders>
            <w:shd w:val="clear" w:color="auto" w:fill="auto"/>
            <w:noWrap/>
            <w:vAlign w:val="bottom"/>
            <w:hideMark/>
          </w:tcPr>
          <w:p w14:paraId="16680825"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Festuca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frigida</w:t>
            </w:r>
            <w:proofErr w:type="spellEnd"/>
            <w:r w:rsidRPr="006514CB">
              <w:rPr>
                <w:rFonts w:ascii="Times New Roman" w:eastAsia="MS Mincho" w:hAnsi="Times New Roman" w:cs="Times New Roman"/>
                <w:sz w:val="20"/>
                <w:szCs w:val="20"/>
                <w:lang w:val="en-GB"/>
              </w:rPr>
              <w:t xml:space="preserve"> Hack.</w:t>
            </w:r>
          </w:p>
        </w:tc>
        <w:tc>
          <w:tcPr>
            <w:tcW w:w="1134" w:type="dxa"/>
            <w:tcBorders>
              <w:top w:val="nil"/>
              <w:left w:val="nil"/>
              <w:bottom w:val="nil"/>
              <w:right w:val="nil"/>
            </w:tcBorders>
            <w:shd w:val="clear" w:color="auto" w:fill="auto"/>
            <w:noWrap/>
            <w:vAlign w:val="center"/>
            <w:hideMark/>
          </w:tcPr>
          <w:p w14:paraId="300D1E2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24A862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00A35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2A6EE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79174A6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D8D3D7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E7C1F19"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3EB297" w14:textId="77777777" w:rsidTr="00AE0B51">
        <w:trPr>
          <w:trHeight w:val="300"/>
        </w:trPr>
        <w:tc>
          <w:tcPr>
            <w:tcW w:w="5685" w:type="dxa"/>
            <w:tcBorders>
              <w:top w:val="nil"/>
              <w:left w:val="nil"/>
              <w:bottom w:val="nil"/>
              <w:right w:val="nil"/>
            </w:tcBorders>
            <w:shd w:val="clear" w:color="auto" w:fill="auto"/>
            <w:noWrap/>
            <w:vAlign w:val="bottom"/>
            <w:hideMark/>
          </w:tcPr>
          <w:p w14:paraId="7FC49D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Galium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4DB43F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5ACC30E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667DE32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67FBD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D8C7D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1B26A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4B3152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450338C" w14:textId="77777777" w:rsidTr="00AE0B51">
        <w:trPr>
          <w:trHeight w:val="300"/>
        </w:trPr>
        <w:tc>
          <w:tcPr>
            <w:tcW w:w="5685" w:type="dxa"/>
            <w:tcBorders>
              <w:top w:val="nil"/>
              <w:left w:val="nil"/>
              <w:bottom w:val="nil"/>
              <w:right w:val="nil"/>
            </w:tcBorders>
            <w:shd w:val="clear" w:color="auto" w:fill="auto"/>
            <w:noWrap/>
            <w:vAlign w:val="bottom"/>
            <w:hideMark/>
          </w:tcPr>
          <w:p w14:paraId="2155FA7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alpina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Vill</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A755B4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033B7C4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C1C50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55445C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0D05BF7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08EAF0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CDCF92D"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411ECB3F" w14:textId="77777777" w:rsidTr="00AE0B51">
        <w:trPr>
          <w:trHeight w:val="300"/>
        </w:trPr>
        <w:tc>
          <w:tcPr>
            <w:tcW w:w="5685" w:type="dxa"/>
            <w:tcBorders>
              <w:top w:val="nil"/>
              <w:left w:val="nil"/>
              <w:bottom w:val="nil"/>
              <w:right w:val="nil"/>
            </w:tcBorders>
            <w:shd w:val="clear" w:color="auto" w:fill="auto"/>
            <w:noWrap/>
            <w:vAlign w:val="bottom"/>
            <w:hideMark/>
          </w:tcPr>
          <w:p w14:paraId="43D679F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boryi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1611FF8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B84AF1D"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3C3ED9E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523A621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4D2BB4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367EE0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523952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9378" w14:textId="77777777" w:rsidTr="00AE0B51">
        <w:trPr>
          <w:trHeight w:val="300"/>
        </w:trPr>
        <w:tc>
          <w:tcPr>
            <w:tcW w:w="5685" w:type="dxa"/>
            <w:tcBorders>
              <w:top w:val="nil"/>
              <w:left w:val="nil"/>
              <w:bottom w:val="nil"/>
              <w:right w:val="nil"/>
            </w:tcBorders>
            <w:shd w:val="clear" w:color="auto" w:fill="auto"/>
            <w:noWrap/>
            <w:vAlign w:val="bottom"/>
            <w:hideMark/>
          </w:tcPr>
          <w:p w14:paraId="5567F8F1"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pneumonanthe</w:t>
            </w:r>
            <w:proofErr w:type="spellEnd"/>
            <w:r w:rsidRPr="006514CB">
              <w:rPr>
                <w:rFonts w:ascii="Times New Roman" w:eastAsia="MS Mincho" w:hAnsi="Times New Roman" w:cs="Times New Roman"/>
                <w:sz w:val="20"/>
                <w:szCs w:val="20"/>
                <w:lang w:val="en-GB"/>
              </w:rPr>
              <w:t xml:space="preserve"> L. subsp. </w:t>
            </w:r>
            <w:proofErr w:type="spellStart"/>
            <w:r w:rsidRPr="006514CB">
              <w:rPr>
                <w:rFonts w:ascii="Times New Roman" w:eastAsia="MS Mincho" w:hAnsi="Times New Roman" w:cs="Times New Roman"/>
                <w:i/>
                <w:sz w:val="20"/>
                <w:szCs w:val="20"/>
                <w:lang w:val="en-GB"/>
              </w:rPr>
              <w:t>depressa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10C6133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9DBDA6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22568E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DB1A2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2C3032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E5CF8F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6FC7D0A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AEB177D" w14:textId="77777777" w:rsidTr="00AE0B51">
        <w:trPr>
          <w:trHeight w:val="300"/>
        </w:trPr>
        <w:tc>
          <w:tcPr>
            <w:tcW w:w="5685" w:type="dxa"/>
            <w:tcBorders>
              <w:top w:val="nil"/>
              <w:left w:val="nil"/>
              <w:bottom w:val="nil"/>
              <w:right w:val="nil"/>
            </w:tcBorders>
            <w:shd w:val="clear" w:color="auto" w:fill="auto"/>
            <w:noWrap/>
            <w:vAlign w:val="bottom"/>
            <w:hideMark/>
          </w:tcPr>
          <w:p w14:paraId="6E753A7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sierrae</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Briq</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251835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2C2931DF"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36AFC7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7A656EB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2055A03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0FEF9B1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761CD38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12E76DE" w14:textId="77777777" w:rsidTr="00AE0B51">
        <w:trPr>
          <w:trHeight w:val="300"/>
        </w:trPr>
        <w:tc>
          <w:tcPr>
            <w:tcW w:w="5685" w:type="dxa"/>
            <w:tcBorders>
              <w:top w:val="nil"/>
              <w:left w:val="nil"/>
              <w:bottom w:val="nil"/>
              <w:right w:val="nil"/>
            </w:tcBorders>
            <w:shd w:val="clear" w:color="auto" w:fill="auto"/>
            <w:noWrap/>
            <w:vAlign w:val="bottom"/>
            <w:hideMark/>
          </w:tcPr>
          <w:p w14:paraId="37F0FA97"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Gentianella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tenella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Rottb</w:t>
            </w:r>
            <w:proofErr w:type="spellEnd"/>
            <w:r w:rsidRPr="006514CB">
              <w:rPr>
                <w:rFonts w:ascii="Times New Roman" w:eastAsia="MS Mincho" w:hAnsi="Times New Roman" w:cs="Times New Roman"/>
                <w:sz w:val="20"/>
                <w:szCs w:val="20"/>
                <w:lang w:val="en-GB"/>
              </w:rPr>
              <w:t>.) Harry Sm.</w:t>
            </w:r>
          </w:p>
        </w:tc>
        <w:tc>
          <w:tcPr>
            <w:tcW w:w="1134" w:type="dxa"/>
            <w:tcBorders>
              <w:top w:val="nil"/>
              <w:left w:val="nil"/>
              <w:bottom w:val="nil"/>
              <w:right w:val="nil"/>
            </w:tcBorders>
            <w:shd w:val="clear" w:color="auto" w:fill="auto"/>
            <w:noWrap/>
            <w:vAlign w:val="center"/>
            <w:hideMark/>
          </w:tcPr>
          <w:p w14:paraId="32CA471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51584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57728D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7664BD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2A79716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1000F3C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0F9423C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9B541CA" w14:textId="77777777" w:rsidTr="00AE0B51">
        <w:trPr>
          <w:trHeight w:val="300"/>
        </w:trPr>
        <w:tc>
          <w:tcPr>
            <w:tcW w:w="5685" w:type="dxa"/>
            <w:tcBorders>
              <w:top w:val="nil"/>
              <w:left w:val="nil"/>
              <w:bottom w:val="nil"/>
              <w:right w:val="nil"/>
            </w:tcBorders>
            <w:shd w:val="clear" w:color="auto" w:fill="auto"/>
            <w:noWrap/>
            <w:vAlign w:val="bottom"/>
            <w:hideMark/>
          </w:tcPr>
          <w:p w14:paraId="2E93051B"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Herniaria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boissieri</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J.Gay</w:t>
            </w:r>
            <w:proofErr w:type="spellEnd"/>
          </w:p>
        </w:tc>
        <w:tc>
          <w:tcPr>
            <w:tcW w:w="1134" w:type="dxa"/>
            <w:tcBorders>
              <w:top w:val="nil"/>
              <w:left w:val="nil"/>
              <w:bottom w:val="nil"/>
              <w:right w:val="nil"/>
            </w:tcBorders>
            <w:shd w:val="clear" w:color="auto" w:fill="auto"/>
            <w:noWrap/>
            <w:vAlign w:val="center"/>
            <w:hideMark/>
          </w:tcPr>
          <w:p w14:paraId="5937AA3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789A5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69CD95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4B7B2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4CC18E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896923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37424D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CD430B7" w14:textId="77777777" w:rsidTr="00AE0B51">
        <w:trPr>
          <w:trHeight w:val="300"/>
        </w:trPr>
        <w:tc>
          <w:tcPr>
            <w:tcW w:w="5685" w:type="dxa"/>
            <w:tcBorders>
              <w:top w:val="nil"/>
              <w:left w:val="nil"/>
              <w:bottom w:val="nil"/>
              <w:right w:val="nil"/>
            </w:tcBorders>
            <w:shd w:val="clear" w:color="auto" w:fill="auto"/>
            <w:noWrap/>
            <w:vAlign w:val="bottom"/>
            <w:hideMark/>
          </w:tcPr>
          <w:p w14:paraId="59A9B06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lang w:val="es-ES"/>
              </w:rPr>
              <w:t xml:space="preserve">Linaria </w:t>
            </w:r>
            <w:proofErr w:type="spellStart"/>
            <w:r w:rsidRPr="006514CB">
              <w:rPr>
                <w:rFonts w:ascii="Times New Roman" w:eastAsia="MS Mincho" w:hAnsi="Times New Roman" w:cs="Times New Roman"/>
                <w:i/>
                <w:sz w:val="20"/>
                <w:szCs w:val="20"/>
                <w:lang w:val="es-ES"/>
              </w:rPr>
              <w:t>aeruginea</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Gouan</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Cav</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xml:space="preserve">, Molero Mesa &amp; </w:t>
            </w:r>
            <w:proofErr w:type="spellStart"/>
            <w:r w:rsidRPr="006514CB">
              <w:rPr>
                <w:rFonts w:ascii="Times New Roman" w:eastAsia="MS Mincho" w:hAnsi="Times New Roman" w:cs="Times New Roman"/>
                <w:sz w:val="20"/>
                <w:szCs w:val="20"/>
                <w:lang w:val="es-ES"/>
              </w:rPr>
              <w:t>F.Valle</w:t>
            </w:r>
            <w:proofErr w:type="spellEnd"/>
          </w:p>
        </w:tc>
        <w:tc>
          <w:tcPr>
            <w:tcW w:w="1134" w:type="dxa"/>
            <w:tcBorders>
              <w:top w:val="nil"/>
              <w:left w:val="nil"/>
              <w:bottom w:val="nil"/>
              <w:right w:val="nil"/>
            </w:tcBorders>
            <w:shd w:val="clear" w:color="auto" w:fill="auto"/>
            <w:noWrap/>
            <w:vAlign w:val="center"/>
            <w:hideMark/>
          </w:tcPr>
          <w:p w14:paraId="5DE07CD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08210FE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776BF0A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02FCFBF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3E59C6A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152601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6E0BFC1F"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693D0CD3" w14:textId="77777777" w:rsidTr="00AE0B51">
        <w:trPr>
          <w:trHeight w:val="300"/>
        </w:trPr>
        <w:tc>
          <w:tcPr>
            <w:tcW w:w="5685" w:type="dxa"/>
            <w:tcBorders>
              <w:top w:val="nil"/>
              <w:left w:val="nil"/>
              <w:bottom w:val="nil"/>
              <w:right w:val="nil"/>
            </w:tcBorders>
            <w:shd w:val="clear" w:color="auto" w:fill="auto"/>
            <w:noWrap/>
            <w:vAlign w:val="bottom"/>
            <w:hideMark/>
          </w:tcPr>
          <w:p w14:paraId="535DB54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Lotus </w:t>
            </w:r>
            <w:proofErr w:type="spellStart"/>
            <w:r w:rsidRPr="006514CB">
              <w:rPr>
                <w:rFonts w:ascii="Times New Roman" w:eastAsia="MS Mincho" w:hAnsi="Times New Roman" w:cs="Times New Roman"/>
                <w:i/>
                <w:sz w:val="20"/>
                <w:szCs w:val="20"/>
                <w:lang w:val="en-GB"/>
              </w:rPr>
              <w:t>corniculatus</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L. subsp.</w:t>
            </w:r>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glacialis</w:t>
            </w:r>
            <w:proofErr w:type="spellEnd"/>
            <w:r w:rsidRPr="006514CB">
              <w:rPr>
                <w:rFonts w:ascii="Cambria" w:eastAsia="MS Mincho" w:hAnsi="Cambria" w:cs="Times New Roman"/>
                <w:lang w:val="en-GB"/>
              </w:rPr>
              <w:t xml:space="preserve"> </w:t>
            </w:r>
            <w:r w:rsidRPr="006514CB">
              <w:rPr>
                <w:rFonts w:ascii="Times New Roman" w:eastAsia="MS Mincho" w:hAnsi="Times New Roman" w:cs="Times New Roman"/>
                <w:sz w:val="20"/>
                <w:szCs w:val="20"/>
                <w:lang w:val="en-GB"/>
              </w:rPr>
              <w:t>(</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Valdés</w:t>
            </w:r>
            <w:r w:rsidRPr="006514CB">
              <w:rPr>
                <w:rFonts w:ascii="Times New Roman" w:eastAsia="MS Mincho" w:hAnsi="Times New Roman" w:cs="Times New Roman"/>
                <w:i/>
                <w:sz w:val="20"/>
                <w:szCs w:val="20"/>
                <w:lang w:val="en-GB"/>
              </w:rPr>
              <w:t xml:space="preserve"> </w:t>
            </w:r>
          </w:p>
        </w:tc>
        <w:tc>
          <w:tcPr>
            <w:tcW w:w="1134" w:type="dxa"/>
            <w:tcBorders>
              <w:top w:val="nil"/>
              <w:left w:val="nil"/>
              <w:bottom w:val="nil"/>
              <w:right w:val="nil"/>
            </w:tcBorders>
            <w:shd w:val="clear" w:color="auto" w:fill="auto"/>
            <w:noWrap/>
            <w:vAlign w:val="center"/>
            <w:hideMark/>
          </w:tcPr>
          <w:p w14:paraId="4CFFFB4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135772C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CDB785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AA55E7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5264E3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993F41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4C07FB35"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67948F7F" w14:textId="77777777" w:rsidTr="00AE0B51">
        <w:trPr>
          <w:trHeight w:val="300"/>
        </w:trPr>
        <w:tc>
          <w:tcPr>
            <w:tcW w:w="5685" w:type="dxa"/>
            <w:tcBorders>
              <w:top w:val="nil"/>
              <w:left w:val="nil"/>
              <w:bottom w:val="nil"/>
              <w:right w:val="nil"/>
            </w:tcBorders>
            <w:shd w:val="clear" w:color="auto" w:fill="auto"/>
            <w:noWrap/>
            <w:vAlign w:val="bottom"/>
            <w:hideMark/>
          </w:tcPr>
          <w:p w14:paraId="6621DC0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Luzula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spicata</w:t>
            </w:r>
            <w:proofErr w:type="spellEnd"/>
            <w:r w:rsidRPr="006514CB">
              <w:rPr>
                <w:rFonts w:ascii="Times New Roman" w:eastAsia="MS Mincho" w:hAnsi="Times New Roman" w:cs="Times New Roman"/>
                <w:i/>
                <w:sz w:val="20"/>
                <w:szCs w:val="20"/>
                <w:lang w:val="en-GB"/>
              </w:rPr>
              <w:t xml:space="preserve"> </w:t>
            </w:r>
            <w:r w:rsidRPr="006514CB">
              <w:rPr>
                <w:rFonts w:ascii="Times New Roman" w:eastAsia="MS Mincho" w:hAnsi="Times New Roman" w:cs="Times New Roman"/>
                <w:sz w:val="20"/>
                <w:szCs w:val="20"/>
                <w:lang w:val="en-GB"/>
              </w:rPr>
              <w:t xml:space="preserve">(L.) DC. </w:t>
            </w:r>
            <w:proofErr w:type="gramStart"/>
            <w:r w:rsidRPr="006514CB">
              <w:rPr>
                <w:rFonts w:ascii="Times New Roman" w:eastAsia="MS Mincho" w:hAnsi="Times New Roman" w:cs="Times New Roman"/>
                <w:sz w:val="20"/>
                <w:szCs w:val="20"/>
                <w:lang w:val="en-GB"/>
              </w:rPr>
              <w:t>in</w:t>
            </w:r>
            <w:proofErr w:type="gramEnd"/>
            <w:r w:rsidRPr="006514CB">
              <w:rPr>
                <w:rFonts w:ascii="Times New Roman" w:eastAsia="MS Mincho" w:hAnsi="Times New Roman" w:cs="Times New Roman"/>
                <w:sz w:val="20"/>
                <w:szCs w:val="20"/>
                <w:lang w:val="en-GB"/>
              </w:rPr>
              <w:t xml:space="preserve"> Lam. &amp; DC</w:t>
            </w:r>
          </w:p>
        </w:tc>
        <w:tc>
          <w:tcPr>
            <w:tcW w:w="1134" w:type="dxa"/>
            <w:tcBorders>
              <w:top w:val="nil"/>
              <w:left w:val="nil"/>
              <w:bottom w:val="nil"/>
              <w:right w:val="nil"/>
            </w:tcBorders>
            <w:shd w:val="clear" w:color="auto" w:fill="auto"/>
            <w:noWrap/>
            <w:vAlign w:val="center"/>
            <w:hideMark/>
          </w:tcPr>
          <w:p w14:paraId="3C040A6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134" w:type="dxa"/>
            <w:tcBorders>
              <w:top w:val="nil"/>
              <w:left w:val="nil"/>
              <w:bottom w:val="nil"/>
              <w:right w:val="nil"/>
            </w:tcBorders>
            <w:shd w:val="clear" w:color="auto" w:fill="auto"/>
            <w:noWrap/>
            <w:vAlign w:val="center"/>
            <w:hideMark/>
          </w:tcPr>
          <w:p w14:paraId="020F30C4"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1BCE768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AA673D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B6B23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01DF707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LR-</w:t>
            </w:r>
            <w:proofErr w:type="spellStart"/>
            <w:r w:rsidRPr="006514CB">
              <w:rPr>
                <w:rFonts w:ascii="Times New Roman" w:eastAsia="MS Mincho" w:hAnsi="Times New Roman" w:cs="Times New Roman"/>
                <w:sz w:val="20"/>
                <w:szCs w:val="20"/>
                <w:lang w:val="en-GB"/>
              </w:rPr>
              <w:t>lc</w:t>
            </w:r>
            <w:proofErr w:type="spellEnd"/>
          </w:p>
        </w:tc>
        <w:tc>
          <w:tcPr>
            <w:tcW w:w="1134" w:type="dxa"/>
            <w:tcBorders>
              <w:top w:val="nil"/>
              <w:left w:val="nil"/>
              <w:bottom w:val="nil"/>
              <w:right w:val="nil"/>
            </w:tcBorders>
            <w:vAlign w:val="center"/>
          </w:tcPr>
          <w:p w14:paraId="73E9B36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17946A16" w14:textId="77777777" w:rsidTr="00AE0B51">
        <w:trPr>
          <w:trHeight w:val="300"/>
        </w:trPr>
        <w:tc>
          <w:tcPr>
            <w:tcW w:w="5685" w:type="dxa"/>
            <w:tcBorders>
              <w:top w:val="nil"/>
              <w:left w:val="nil"/>
              <w:bottom w:val="nil"/>
              <w:right w:val="nil"/>
            </w:tcBorders>
            <w:shd w:val="clear" w:color="auto" w:fill="auto"/>
            <w:noWrap/>
            <w:vAlign w:val="bottom"/>
            <w:hideMark/>
          </w:tcPr>
          <w:p w14:paraId="4951EF8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lastRenderedPageBreak/>
              <w:t>Parnassia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675DDEB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1735C47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04BE9C4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F7D956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FDA3D5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26FAB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10CEAB1"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F9BEBCC" w14:textId="77777777" w:rsidTr="00AE0B51">
        <w:trPr>
          <w:trHeight w:val="300"/>
        </w:trPr>
        <w:tc>
          <w:tcPr>
            <w:tcW w:w="5685" w:type="dxa"/>
            <w:tcBorders>
              <w:top w:val="nil"/>
              <w:left w:val="nil"/>
              <w:bottom w:val="nil"/>
              <w:right w:val="nil"/>
            </w:tcBorders>
            <w:shd w:val="clear" w:color="auto" w:fill="auto"/>
            <w:noWrap/>
            <w:vAlign w:val="bottom"/>
            <w:hideMark/>
          </w:tcPr>
          <w:p w14:paraId="33B6831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Phleum</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brachystachyum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Salis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subsp</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i/>
                <w:sz w:val="20"/>
                <w:szCs w:val="20"/>
                <w:lang w:val="es-ES"/>
              </w:rPr>
              <w:t>abbreviatum</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Boiss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Gamisans</w:t>
            </w:r>
            <w:proofErr w:type="spellEnd"/>
            <w:r w:rsidRPr="006514CB">
              <w:rPr>
                <w:rFonts w:ascii="Times New Roman" w:eastAsia="MS Mincho" w:hAnsi="Times New Roman" w:cs="Times New Roman"/>
                <w:sz w:val="20"/>
                <w:szCs w:val="20"/>
                <w:lang w:val="es-ES"/>
              </w:rPr>
              <w:t xml:space="preserve">, Romero García &amp; </w:t>
            </w:r>
            <w:proofErr w:type="spellStart"/>
            <w:r w:rsidRPr="006514CB">
              <w:rPr>
                <w:rFonts w:ascii="Times New Roman" w:eastAsia="MS Mincho" w:hAnsi="Times New Roman" w:cs="Times New Roman"/>
                <w:sz w:val="20"/>
                <w:szCs w:val="20"/>
                <w:lang w:val="es-ES"/>
              </w:rPr>
              <w:t>C.Morales</w:t>
            </w:r>
            <w:proofErr w:type="spellEnd"/>
          </w:p>
        </w:tc>
        <w:tc>
          <w:tcPr>
            <w:tcW w:w="1134" w:type="dxa"/>
            <w:tcBorders>
              <w:top w:val="nil"/>
              <w:left w:val="nil"/>
              <w:bottom w:val="nil"/>
              <w:right w:val="nil"/>
            </w:tcBorders>
            <w:shd w:val="clear" w:color="auto" w:fill="auto"/>
            <w:noWrap/>
            <w:vAlign w:val="center"/>
            <w:hideMark/>
          </w:tcPr>
          <w:p w14:paraId="7BD0E76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134" w:type="dxa"/>
            <w:tcBorders>
              <w:top w:val="nil"/>
              <w:left w:val="nil"/>
              <w:bottom w:val="nil"/>
              <w:right w:val="nil"/>
            </w:tcBorders>
            <w:shd w:val="clear" w:color="auto" w:fill="auto"/>
            <w:noWrap/>
            <w:vAlign w:val="center"/>
            <w:hideMark/>
          </w:tcPr>
          <w:p w14:paraId="184AE5B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C5A677C"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0340ABA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shd w:val="clear" w:color="auto" w:fill="auto"/>
            <w:vAlign w:val="center"/>
          </w:tcPr>
          <w:p w14:paraId="63061AE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7C44009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57D69EEE"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77B44835" w14:textId="77777777" w:rsidTr="00AE0B51">
        <w:trPr>
          <w:trHeight w:val="300"/>
        </w:trPr>
        <w:tc>
          <w:tcPr>
            <w:tcW w:w="5685" w:type="dxa"/>
            <w:tcBorders>
              <w:top w:val="nil"/>
              <w:left w:val="nil"/>
              <w:bottom w:val="nil"/>
              <w:right w:val="nil"/>
            </w:tcBorders>
            <w:shd w:val="clear" w:color="auto" w:fill="auto"/>
            <w:noWrap/>
            <w:vAlign w:val="bottom"/>
            <w:hideMark/>
          </w:tcPr>
          <w:p w14:paraId="7BB1DB0E"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s-ES"/>
              </w:rPr>
              <w:t>Pinguicula</w:t>
            </w:r>
            <w:proofErr w:type="spellEnd"/>
            <w:r w:rsidRPr="006514CB">
              <w:rPr>
                <w:rFonts w:ascii="Times New Roman" w:eastAsia="MS Mincho" w:hAnsi="Times New Roman" w:cs="Times New Roman"/>
                <w:i/>
                <w:sz w:val="20"/>
                <w:szCs w:val="20"/>
                <w:lang w:val="es-ES"/>
              </w:rPr>
              <w:t xml:space="preserve"> </w:t>
            </w:r>
            <w:proofErr w:type="spellStart"/>
            <w:r w:rsidRPr="006514CB">
              <w:rPr>
                <w:rFonts w:ascii="Times New Roman" w:eastAsia="MS Mincho" w:hAnsi="Times New Roman" w:cs="Times New Roman"/>
                <w:i/>
                <w:sz w:val="20"/>
                <w:szCs w:val="20"/>
                <w:lang w:val="es-ES"/>
              </w:rPr>
              <w:t>nevadensis</w:t>
            </w:r>
            <w:proofErr w:type="spellEnd"/>
            <w:r w:rsidRPr="006514CB">
              <w:rPr>
                <w:rFonts w:ascii="Times New Roman" w:eastAsia="MS Mincho" w:hAnsi="Times New Roman" w:cs="Times New Roman"/>
                <w:sz w:val="20"/>
                <w:szCs w:val="20"/>
                <w:lang w:val="es-ES"/>
              </w:rPr>
              <w:t xml:space="preserve"> (</w:t>
            </w:r>
            <w:proofErr w:type="spellStart"/>
            <w:r w:rsidRPr="006514CB">
              <w:rPr>
                <w:rFonts w:ascii="Times New Roman" w:eastAsia="MS Mincho" w:hAnsi="Times New Roman" w:cs="Times New Roman"/>
                <w:sz w:val="20"/>
                <w:szCs w:val="20"/>
                <w:lang w:val="es-ES"/>
              </w:rPr>
              <w:t>H.Lindb</w:t>
            </w:r>
            <w:proofErr w:type="spellEnd"/>
            <w:r w:rsidRPr="006514CB">
              <w:rPr>
                <w:rFonts w:ascii="Times New Roman" w:eastAsia="MS Mincho" w:hAnsi="Times New Roman" w:cs="Times New Roman"/>
                <w:sz w:val="20"/>
                <w:szCs w:val="20"/>
                <w:lang w:val="es-ES"/>
              </w:rPr>
              <w:t>.) Casper</w:t>
            </w:r>
          </w:p>
        </w:tc>
        <w:tc>
          <w:tcPr>
            <w:tcW w:w="1134" w:type="dxa"/>
            <w:tcBorders>
              <w:top w:val="nil"/>
              <w:left w:val="nil"/>
              <w:bottom w:val="nil"/>
              <w:right w:val="nil"/>
            </w:tcBorders>
            <w:shd w:val="clear" w:color="auto" w:fill="auto"/>
            <w:noWrap/>
            <w:vAlign w:val="center"/>
            <w:hideMark/>
          </w:tcPr>
          <w:p w14:paraId="712DA224"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7EB23B3B" w14:textId="77777777" w:rsidR="008F7388" w:rsidRPr="006514CB" w:rsidRDefault="008F7388" w:rsidP="008F7388">
            <w:pPr>
              <w:tabs>
                <w:tab w:val="left" w:pos="8080"/>
              </w:tabs>
              <w:spacing w:before="0" w:after="0"/>
              <w:jc w:val="center"/>
              <w:rPr>
                <w:rFonts w:ascii="Times New Roman" w:eastAsia="Times New Roman" w:hAnsi="Times New Roman" w:cs="Times New Roman"/>
                <w:bCs/>
                <w:sz w:val="20"/>
                <w:szCs w:val="20"/>
                <w:lang w:val="es-ES"/>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69745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4460EE4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55A116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1FF53C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1E24754A"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CA34A2" w14:textId="77777777" w:rsidTr="00AE0B51">
        <w:trPr>
          <w:trHeight w:val="300"/>
        </w:trPr>
        <w:tc>
          <w:tcPr>
            <w:tcW w:w="5685" w:type="dxa"/>
            <w:tcBorders>
              <w:top w:val="nil"/>
              <w:left w:val="nil"/>
              <w:bottom w:val="nil"/>
              <w:right w:val="nil"/>
            </w:tcBorders>
            <w:shd w:val="clear" w:color="auto" w:fill="auto"/>
            <w:noWrap/>
            <w:vAlign w:val="bottom"/>
            <w:hideMark/>
          </w:tcPr>
          <w:p w14:paraId="5A431F86"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Plantago</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nivalis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Jord</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5C1D44B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69E16BE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07F48350"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4A5E4F1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1F0D9DB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86961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DC215C7"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5380EC4" w14:textId="77777777" w:rsidTr="00AE0B51">
        <w:trPr>
          <w:trHeight w:val="300"/>
        </w:trPr>
        <w:tc>
          <w:tcPr>
            <w:tcW w:w="5685" w:type="dxa"/>
            <w:tcBorders>
              <w:top w:val="nil"/>
              <w:left w:val="nil"/>
              <w:bottom w:val="nil"/>
              <w:right w:val="nil"/>
            </w:tcBorders>
            <w:shd w:val="clear" w:color="auto" w:fill="auto"/>
            <w:noWrap/>
            <w:vAlign w:val="bottom"/>
            <w:hideMark/>
          </w:tcPr>
          <w:p w14:paraId="2D51ED50"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Potentilla</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3B09F453"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07EEDAF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152DBCB"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12C6DF1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7268BE2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3752FD3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5C8D8F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BD6FFB4" w14:textId="77777777" w:rsidTr="00AE0B51">
        <w:trPr>
          <w:trHeight w:val="300"/>
        </w:trPr>
        <w:tc>
          <w:tcPr>
            <w:tcW w:w="5685" w:type="dxa"/>
            <w:tcBorders>
              <w:top w:val="nil"/>
              <w:left w:val="nil"/>
              <w:bottom w:val="nil"/>
              <w:right w:val="nil"/>
            </w:tcBorders>
            <w:shd w:val="clear" w:color="auto" w:fill="auto"/>
            <w:noWrap/>
            <w:vAlign w:val="bottom"/>
            <w:hideMark/>
          </w:tcPr>
          <w:p w14:paraId="529B2DEC"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Ranunculus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acetosellifolius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263DA3D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25C2E7D7"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144E53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0B196A9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691AB18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019EC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3D817E4C"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17F1C37" w14:textId="77777777" w:rsidTr="00AE0B51">
        <w:trPr>
          <w:trHeight w:val="300"/>
        </w:trPr>
        <w:tc>
          <w:tcPr>
            <w:tcW w:w="5685" w:type="dxa"/>
            <w:tcBorders>
              <w:top w:val="nil"/>
              <w:left w:val="nil"/>
              <w:bottom w:val="nil"/>
              <w:right w:val="nil"/>
            </w:tcBorders>
            <w:shd w:val="clear" w:color="auto" w:fill="auto"/>
            <w:noWrap/>
            <w:vAlign w:val="bottom"/>
            <w:hideMark/>
          </w:tcPr>
          <w:p w14:paraId="721C6AE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r w:rsidRPr="006514CB">
              <w:rPr>
                <w:rFonts w:ascii="Times New Roman" w:eastAsia="MS Mincho" w:hAnsi="Times New Roman" w:cs="Times New Roman"/>
                <w:i/>
                <w:sz w:val="20"/>
                <w:szCs w:val="20"/>
              </w:rPr>
              <w:t xml:space="preserve">Ranunculus </w:t>
            </w:r>
            <w:proofErr w:type="spellStart"/>
            <w:r w:rsidRPr="006514CB">
              <w:rPr>
                <w:rFonts w:ascii="Times New Roman" w:eastAsia="MS Mincho" w:hAnsi="Times New Roman" w:cs="Times New Roman"/>
                <w:i/>
                <w:sz w:val="20"/>
                <w:szCs w:val="20"/>
              </w:rPr>
              <w:t>angustifolius</w:t>
            </w:r>
            <w:proofErr w:type="spellEnd"/>
            <w:r w:rsidRPr="006514CB">
              <w:rPr>
                <w:rFonts w:ascii="Times New Roman" w:eastAsia="MS Mincho" w:hAnsi="Times New Roman" w:cs="Times New Roman"/>
                <w:sz w:val="20"/>
                <w:szCs w:val="20"/>
              </w:rPr>
              <w:t xml:space="preserve"> DC. </w:t>
            </w:r>
            <w:proofErr w:type="gramStart"/>
            <w:r w:rsidRPr="006514CB">
              <w:rPr>
                <w:rFonts w:ascii="Times New Roman" w:eastAsia="MS Mincho" w:hAnsi="Times New Roman" w:cs="Times New Roman"/>
                <w:sz w:val="20"/>
                <w:szCs w:val="20"/>
              </w:rPr>
              <w:t>subsp</w:t>
            </w:r>
            <w:proofErr w:type="gram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i/>
                <w:sz w:val="20"/>
                <w:szCs w:val="20"/>
              </w:rPr>
              <w:t>uniflorus</w:t>
            </w:r>
            <w:proofErr w:type="spellEnd"/>
            <w:r w:rsidRPr="006514CB">
              <w:rPr>
                <w:rFonts w:ascii="Times New Roman" w:eastAsia="MS Mincho" w:hAnsi="Times New Roman" w:cs="Times New Roman"/>
                <w:sz w:val="20"/>
                <w:szCs w:val="20"/>
              </w:rPr>
              <w:t xml:space="preserve"> (</w:t>
            </w:r>
            <w:proofErr w:type="spellStart"/>
            <w:r w:rsidRPr="006514CB">
              <w:rPr>
                <w:rFonts w:ascii="Times New Roman" w:eastAsia="MS Mincho" w:hAnsi="Times New Roman" w:cs="Times New Roman"/>
                <w:sz w:val="20"/>
                <w:szCs w:val="20"/>
              </w:rPr>
              <w:t>Boiss</w:t>
            </w:r>
            <w:proofErr w:type="spellEnd"/>
            <w:r w:rsidRPr="006514CB">
              <w:rPr>
                <w:rFonts w:ascii="Times New Roman" w:eastAsia="MS Mincho" w:hAnsi="Times New Roman" w:cs="Times New Roman"/>
                <w:sz w:val="20"/>
                <w:szCs w:val="20"/>
              </w:rPr>
              <w:t xml:space="preserve">.) </w:t>
            </w:r>
            <w:r w:rsidRPr="006514CB">
              <w:rPr>
                <w:rFonts w:ascii="Times New Roman" w:eastAsia="MS Mincho" w:hAnsi="Times New Roman" w:cs="Times New Roman"/>
                <w:sz w:val="20"/>
                <w:szCs w:val="20"/>
                <w:lang w:val="es-ES"/>
              </w:rPr>
              <w:t>Molero Mesa &amp; Pérez Raya</w:t>
            </w:r>
          </w:p>
        </w:tc>
        <w:tc>
          <w:tcPr>
            <w:tcW w:w="1134" w:type="dxa"/>
            <w:tcBorders>
              <w:top w:val="nil"/>
              <w:left w:val="nil"/>
              <w:bottom w:val="nil"/>
              <w:right w:val="nil"/>
            </w:tcBorders>
            <w:shd w:val="clear" w:color="auto" w:fill="auto"/>
            <w:noWrap/>
            <w:vAlign w:val="center"/>
            <w:hideMark/>
          </w:tcPr>
          <w:p w14:paraId="473E7AA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42F37AC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11BA34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2F69F30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0E9D96F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EB5040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116958C4"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2A72CC7" w14:textId="77777777" w:rsidTr="00AE0B51">
        <w:trPr>
          <w:trHeight w:val="300"/>
        </w:trPr>
        <w:tc>
          <w:tcPr>
            <w:tcW w:w="5685" w:type="dxa"/>
            <w:tcBorders>
              <w:top w:val="nil"/>
              <w:left w:val="nil"/>
              <w:bottom w:val="nil"/>
              <w:right w:val="nil"/>
            </w:tcBorders>
            <w:shd w:val="clear" w:color="auto" w:fill="auto"/>
            <w:noWrap/>
            <w:vAlign w:val="bottom"/>
            <w:hideMark/>
          </w:tcPr>
          <w:p w14:paraId="546A289F"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i/>
                <w:sz w:val="20"/>
                <w:szCs w:val="20"/>
                <w:lang w:val="en-GB"/>
              </w:rPr>
              <w:t>microcephala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J.Holub</w:t>
            </w:r>
            <w:proofErr w:type="spellEnd"/>
          </w:p>
        </w:tc>
        <w:tc>
          <w:tcPr>
            <w:tcW w:w="1134" w:type="dxa"/>
            <w:tcBorders>
              <w:top w:val="nil"/>
              <w:left w:val="nil"/>
              <w:bottom w:val="nil"/>
              <w:right w:val="nil"/>
            </w:tcBorders>
            <w:shd w:val="clear" w:color="auto" w:fill="auto"/>
            <w:noWrap/>
            <w:vAlign w:val="center"/>
            <w:hideMark/>
          </w:tcPr>
          <w:p w14:paraId="07A52FE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roofErr w:type="spellStart"/>
            <w:r w:rsidRPr="006514CB">
              <w:rPr>
                <w:rFonts w:ascii="Times New Roman" w:eastAsia="Times New Roman" w:hAnsi="Times New Roman" w:cs="Times New Roman"/>
                <w:bCs/>
                <w:sz w:val="20"/>
                <w:szCs w:val="20"/>
                <w:lang w:val="es-ES"/>
              </w:rPr>
              <w:t>Appendix</w:t>
            </w:r>
            <w:proofErr w:type="spellEnd"/>
            <w:r w:rsidRPr="006514CB">
              <w:rPr>
                <w:rFonts w:ascii="Times New Roman" w:eastAsia="Times New Roman" w:hAnsi="Times New Roman" w:cs="Times New Roman"/>
                <w:bCs/>
                <w:sz w:val="20"/>
                <w:szCs w:val="20"/>
                <w:lang w:val="es-ES"/>
              </w:rPr>
              <w:t xml:space="preserve"> I</w:t>
            </w:r>
          </w:p>
        </w:tc>
        <w:tc>
          <w:tcPr>
            <w:tcW w:w="1134" w:type="dxa"/>
            <w:tcBorders>
              <w:top w:val="nil"/>
              <w:left w:val="nil"/>
              <w:bottom w:val="nil"/>
              <w:right w:val="nil"/>
            </w:tcBorders>
            <w:shd w:val="clear" w:color="auto" w:fill="auto"/>
            <w:noWrap/>
            <w:vAlign w:val="center"/>
            <w:hideMark/>
          </w:tcPr>
          <w:p w14:paraId="672BB072"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roofErr w:type="spellStart"/>
            <w:r w:rsidRPr="006514CB">
              <w:rPr>
                <w:rFonts w:ascii="Times New Roman" w:eastAsia="Times New Roman" w:hAnsi="Times New Roman" w:cs="Times New Roman"/>
                <w:bCs/>
                <w:sz w:val="20"/>
                <w:szCs w:val="20"/>
                <w:lang w:val="es-ES"/>
              </w:rPr>
              <w:t>Annex</w:t>
            </w:r>
            <w:proofErr w:type="spellEnd"/>
            <w:r w:rsidRPr="006514CB">
              <w:rPr>
                <w:rFonts w:ascii="Times New Roman" w:eastAsia="Times New Roman" w:hAnsi="Times New Roman" w:cs="Times New Roman"/>
                <w:bCs/>
                <w:sz w:val="20"/>
                <w:szCs w:val="20"/>
                <w:lang w:val="es-ES"/>
              </w:rPr>
              <w:t xml:space="preserve"> II</w:t>
            </w:r>
          </w:p>
        </w:tc>
        <w:tc>
          <w:tcPr>
            <w:tcW w:w="1276" w:type="dxa"/>
            <w:tcBorders>
              <w:top w:val="nil"/>
              <w:left w:val="nil"/>
              <w:bottom w:val="nil"/>
              <w:right w:val="nil"/>
            </w:tcBorders>
            <w:shd w:val="clear" w:color="auto" w:fill="auto"/>
            <w:noWrap/>
            <w:vAlign w:val="center"/>
            <w:hideMark/>
          </w:tcPr>
          <w:p w14:paraId="121CE5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EN</w:t>
            </w:r>
          </w:p>
        </w:tc>
        <w:tc>
          <w:tcPr>
            <w:tcW w:w="1559" w:type="dxa"/>
            <w:tcBorders>
              <w:top w:val="nil"/>
              <w:left w:val="nil"/>
              <w:bottom w:val="nil"/>
              <w:right w:val="nil"/>
            </w:tcBorders>
            <w:shd w:val="clear" w:color="auto" w:fill="auto"/>
            <w:noWrap/>
            <w:vAlign w:val="center"/>
            <w:hideMark/>
          </w:tcPr>
          <w:p w14:paraId="798DC83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4F46176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4EFBCFC3"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2D5E386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098AC8F5" w14:textId="77777777" w:rsidTr="00AE0B51">
        <w:trPr>
          <w:trHeight w:val="300"/>
        </w:trPr>
        <w:tc>
          <w:tcPr>
            <w:tcW w:w="5685" w:type="dxa"/>
            <w:tcBorders>
              <w:top w:val="nil"/>
              <w:left w:val="nil"/>
              <w:bottom w:val="nil"/>
              <w:right w:val="nil"/>
            </w:tcBorders>
            <w:shd w:val="clear" w:color="auto" w:fill="auto"/>
            <w:noWrap/>
            <w:vAlign w:val="bottom"/>
            <w:hideMark/>
          </w:tcPr>
          <w:p w14:paraId="326D81D8"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proofErr w:type="spellStart"/>
            <w:r w:rsidRPr="006514CB">
              <w:rPr>
                <w:rFonts w:ascii="Times New Roman" w:eastAsia="MS Mincho" w:hAnsi="Times New Roman" w:cs="Times New Roman"/>
                <w:i/>
                <w:sz w:val="20"/>
                <w:szCs w:val="20"/>
                <w:lang w:val="en-GB"/>
              </w:rPr>
              <w:t>Scorzoneroides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sz w:val="20"/>
                <w:szCs w:val="20"/>
                <w:lang w:val="en-GB"/>
              </w:rPr>
              <w:t xml:space="preserve"> (Lange) </w:t>
            </w:r>
            <w:proofErr w:type="spellStart"/>
            <w:r w:rsidRPr="006514CB">
              <w:rPr>
                <w:rFonts w:ascii="Times New Roman" w:eastAsia="MS Mincho" w:hAnsi="Times New Roman" w:cs="Times New Roman"/>
                <w:sz w:val="20"/>
                <w:szCs w:val="20"/>
                <w:lang w:val="en-GB"/>
              </w:rPr>
              <w:t>Greuter</w:t>
            </w:r>
            <w:proofErr w:type="spellEnd"/>
          </w:p>
        </w:tc>
        <w:tc>
          <w:tcPr>
            <w:tcW w:w="1134" w:type="dxa"/>
            <w:tcBorders>
              <w:top w:val="nil"/>
              <w:left w:val="nil"/>
              <w:bottom w:val="nil"/>
              <w:right w:val="nil"/>
            </w:tcBorders>
            <w:shd w:val="clear" w:color="auto" w:fill="auto"/>
            <w:noWrap/>
            <w:vAlign w:val="center"/>
            <w:hideMark/>
          </w:tcPr>
          <w:p w14:paraId="2E1B141C"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5FDF4B7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145DFCA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74B25AE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nil"/>
              <w:right w:val="nil"/>
            </w:tcBorders>
            <w:vAlign w:val="center"/>
          </w:tcPr>
          <w:p w14:paraId="7956074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46284B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28A2A70"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7EEDB839" w14:textId="77777777" w:rsidTr="00AE0B51">
        <w:trPr>
          <w:trHeight w:val="300"/>
        </w:trPr>
        <w:tc>
          <w:tcPr>
            <w:tcW w:w="5685" w:type="dxa"/>
            <w:tcBorders>
              <w:top w:val="nil"/>
              <w:left w:val="nil"/>
              <w:bottom w:val="nil"/>
              <w:right w:val="nil"/>
            </w:tcBorders>
            <w:shd w:val="clear" w:color="auto" w:fill="auto"/>
            <w:noWrap/>
            <w:vAlign w:val="bottom"/>
            <w:hideMark/>
          </w:tcPr>
          <w:p w14:paraId="2C4C1050"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roofErr w:type="spellStart"/>
            <w:r w:rsidRPr="006514CB">
              <w:rPr>
                <w:rFonts w:ascii="Times New Roman" w:eastAsia="MS Mincho" w:hAnsi="Times New Roman" w:cs="Times New Roman"/>
                <w:i/>
                <w:sz w:val="20"/>
                <w:szCs w:val="20"/>
                <w:lang w:val="en-GB"/>
              </w:rPr>
              <w:t>Thlaspi</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nevadense</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&amp; </w:t>
            </w:r>
            <w:proofErr w:type="spellStart"/>
            <w:r w:rsidRPr="006514CB">
              <w:rPr>
                <w:rFonts w:ascii="Times New Roman" w:eastAsia="MS Mincho" w:hAnsi="Times New Roman" w:cs="Times New Roman"/>
                <w:sz w:val="20"/>
                <w:szCs w:val="20"/>
                <w:lang w:val="en-GB"/>
              </w:rPr>
              <w:t>Reut</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7D1A851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rPr>
            </w:pPr>
          </w:p>
        </w:tc>
        <w:tc>
          <w:tcPr>
            <w:tcW w:w="1134" w:type="dxa"/>
            <w:tcBorders>
              <w:top w:val="nil"/>
              <w:left w:val="nil"/>
              <w:bottom w:val="nil"/>
              <w:right w:val="nil"/>
            </w:tcBorders>
            <w:shd w:val="clear" w:color="auto" w:fill="auto"/>
            <w:noWrap/>
            <w:vAlign w:val="center"/>
            <w:hideMark/>
          </w:tcPr>
          <w:p w14:paraId="7D70FBF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727E2557"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559" w:type="dxa"/>
            <w:tcBorders>
              <w:top w:val="nil"/>
              <w:left w:val="nil"/>
              <w:bottom w:val="nil"/>
              <w:right w:val="nil"/>
            </w:tcBorders>
            <w:shd w:val="clear" w:color="auto" w:fill="auto"/>
            <w:noWrap/>
            <w:vAlign w:val="center"/>
            <w:hideMark/>
          </w:tcPr>
          <w:p w14:paraId="6C6B5DE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276" w:type="dxa"/>
            <w:tcBorders>
              <w:top w:val="nil"/>
              <w:left w:val="nil"/>
              <w:bottom w:val="nil"/>
              <w:right w:val="nil"/>
            </w:tcBorders>
            <w:vAlign w:val="center"/>
          </w:tcPr>
          <w:p w14:paraId="6DFD9AD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shd w:val="clear" w:color="auto" w:fill="auto"/>
            <w:noWrap/>
            <w:vAlign w:val="center"/>
            <w:hideMark/>
          </w:tcPr>
          <w:p w14:paraId="352B028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VU</w:t>
            </w:r>
          </w:p>
        </w:tc>
        <w:tc>
          <w:tcPr>
            <w:tcW w:w="1134" w:type="dxa"/>
            <w:tcBorders>
              <w:top w:val="nil"/>
              <w:left w:val="nil"/>
              <w:bottom w:val="nil"/>
              <w:right w:val="nil"/>
            </w:tcBorders>
            <w:vAlign w:val="center"/>
          </w:tcPr>
          <w:p w14:paraId="4E0DB5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15C21360" w14:textId="77777777" w:rsidTr="00AE0B51">
        <w:trPr>
          <w:trHeight w:val="300"/>
        </w:trPr>
        <w:tc>
          <w:tcPr>
            <w:tcW w:w="5685" w:type="dxa"/>
            <w:tcBorders>
              <w:top w:val="nil"/>
              <w:left w:val="nil"/>
              <w:bottom w:val="nil"/>
              <w:right w:val="nil"/>
            </w:tcBorders>
            <w:shd w:val="clear" w:color="auto" w:fill="auto"/>
            <w:noWrap/>
            <w:vAlign w:val="bottom"/>
            <w:hideMark/>
          </w:tcPr>
          <w:p w14:paraId="00C15A39"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s-ES"/>
              </w:rPr>
            </w:pPr>
            <w:proofErr w:type="spellStart"/>
            <w:r w:rsidRPr="006514CB">
              <w:rPr>
                <w:rFonts w:ascii="Times New Roman" w:eastAsia="MS Mincho" w:hAnsi="Times New Roman" w:cs="Times New Roman"/>
                <w:i/>
                <w:sz w:val="20"/>
                <w:szCs w:val="20"/>
                <w:lang w:val="en-GB"/>
              </w:rPr>
              <w:t>Vaccinium</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i/>
                <w:sz w:val="20"/>
                <w:szCs w:val="20"/>
                <w:lang w:val="en-GB"/>
              </w:rPr>
              <w:t>uliginosum</w:t>
            </w:r>
            <w:proofErr w:type="spellEnd"/>
            <w:r w:rsidRPr="006514CB">
              <w:rPr>
                <w:rFonts w:ascii="Times New Roman" w:eastAsia="MS Mincho" w:hAnsi="Times New Roman" w:cs="Times New Roman"/>
                <w:sz w:val="20"/>
                <w:szCs w:val="20"/>
                <w:lang w:val="en-GB"/>
              </w:rPr>
              <w:t xml:space="preserve"> subsp. </w:t>
            </w:r>
            <w:proofErr w:type="spellStart"/>
            <w:r w:rsidRPr="006514CB">
              <w:rPr>
                <w:rFonts w:ascii="Times New Roman" w:eastAsia="MS Mincho" w:hAnsi="Times New Roman" w:cs="Times New Roman"/>
                <w:i/>
                <w:sz w:val="20"/>
                <w:szCs w:val="20"/>
                <w:lang w:val="en-GB"/>
              </w:rPr>
              <w:t>nanum</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Boiss</w:t>
            </w:r>
            <w:proofErr w:type="spellEnd"/>
            <w:r w:rsidRPr="006514CB">
              <w:rPr>
                <w:rFonts w:ascii="Times New Roman" w:eastAsia="MS Mincho" w:hAnsi="Times New Roman" w:cs="Times New Roman"/>
                <w:sz w:val="20"/>
                <w:szCs w:val="20"/>
                <w:lang w:val="en-GB"/>
              </w:rPr>
              <w:t xml:space="preserve">.) </w:t>
            </w:r>
            <w:r w:rsidRPr="006514CB">
              <w:rPr>
                <w:rFonts w:ascii="Times New Roman" w:eastAsia="MS Mincho" w:hAnsi="Times New Roman" w:cs="Times New Roman"/>
                <w:sz w:val="20"/>
                <w:szCs w:val="20"/>
                <w:lang w:val="es-ES"/>
              </w:rPr>
              <w:t xml:space="preserve">Rivas </w:t>
            </w:r>
            <w:proofErr w:type="spellStart"/>
            <w:r w:rsidRPr="006514CB">
              <w:rPr>
                <w:rFonts w:ascii="Times New Roman" w:eastAsia="MS Mincho" w:hAnsi="Times New Roman" w:cs="Times New Roman"/>
                <w:sz w:val="20"/>
                <w:szCs w:val="20"/>
                <w:lang w:val="es-ES"/>
              </w:rPr>
              <w:t>Mart</w:t>
            </w:r>
            <w:proofErr w:type="spellEnd"/>
            <w:r w:rsidRPr="006514CB">
              <w:rPr>
                <w:rFonts w:ascii="Times New Roman" w:eastAsia="MS Mincho" w:hAnsi="Times New Roman" w:cs="Times New Roman"/>
                <w:sz w:val="20"/>
                <w:szCs w:val="20"/>
                <w:lang w:val="es-ES"/>
              </w:rPr>
              <w:t xml:space="preserve">., A. </w:t>
            </w:r>
            <w:proofErr w:type="spellStart"/>
            <w:r w:rsidRPr="006514CB">
              <w:rPr>
                <w:rFonts w:ascii="Times New Roman" w:eastAsia="MS Mincho" w:hAnsi="Times New Roman" w:cs="Times New Roman"/>
                <w:sz w:val="20"/>
                <w:szCs w:val="20"/>
                <w:lang w:val="es-ES"/>
              </w:rPr>
              <w:t>Asensi</w:t>
            </w:r>
            <w:proofErr w:type="spellEnd"/>
            <w:r w:rsidRPr="006514CB">
              <w:rPr>
                <w:rFonts w:ascii="Times New Roman" w:eastAsia="MS Mincho" w:hAnsi="Times New Roman" w:cs="Times New Roman"/>
                <w:sz w:val="20"/>
                <w:szCs w:val="20"/>
                <w:lang w:val="es-ES"/>
              </w:rPr>
              <w:t>, Molero Mesa &amp; F. Valle</w:t>
            </w:r>
          </w:p>
        </w:tc>
        <w:tc>
          <w:tcPr>
            <w:tcW w:w="1134" w:type="dxa"/>
            <w:tcBorders>
              <w:top w:val="nil"/>
              <w:left w:val="nil"/>
              <w:bottom w:val="nil"/>
              <w:right w:val="nil"/>
            </w:tcBorders>
            <w:shd w:val="clear" w:color="auto" w:fill="auto"/>
            <w:noWrap/>
            <w:vAlign w:val="center"/>
            <w:hideMark/>
          </w:tcPr>
          <w:p w14:paraId="14AEE565"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s-ES"/>
              </w:rPr>
            </w:pPr>
          </w:p>
        </w:tc>
        <w:tc>
          <w:tcPr>
            <w:tcW w:w="1134" w:type="dxa"/>
            <w:tcBorders>
              <w:top w:val="nil"/>
              <w:left w:val="nil"/>
              <w:bottom w:val="nil"/>
              <w:right w:val="nil"/>
            </w:tcBorders>
            <w:shd w:val="clear" w:color="auto" w:fill="auto"/>
            <w:noWrap/>
            <w:vAlign w:val="center"/>
            <w:hideMark/>
          </w:tcPr>
          <w:p w14:paraId="14A31F60"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s-ES"/>
              </w:rPr>
            </w:pPr>
          </w:p>
        </w:tc>
        <w:tc>
          <w:tcPr>
            <w:tcW w:w="1276" w:type="dxa"/>
            <w:tcBorders>
              <w:top w:val="nil"/>
              <w:left w:val="nil"/>
              <w:bottom w:val="nil"/>
              <w:right w:val="nil"/>
            </w:tcBorders>
            <w:shd w:val="clear" w:color="auto" w:fill="auto"/>
            <w:noWrap/>
            <w:vAlign w:val="center"/>
            <w:hideMark/>
          </w:tcPr>
          <w:p w14:paraId="50F75005"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559" w:type="dxa"/>
            <w:tcBorders>
              <w:top w:val="nil"/>
              <w:left w:val="nil"/>
              <w:bottom w:val="nil"/>
              <w:right w:val="nil"/>
            </w:tcBorders>
            <w:shd w:val="clear" w:color="auto" w:fill="auto"/>
            <w:noWrap/>
            <w:vAlign w:val="center"/>
            <w:hideMark/>
          </w:tcPr>
          <w:p w14:paraId="3AC5C37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276" w:type="dxa"/>
            <w:tcBorders>
              <w:top w:val="nil"/>
              <w:left w:val="nil"/>
              <w:bottom w:val="nil"/>
              <w:right w:val="nil"/>
            </w:tcBorders>
            <w:vAlign w:val="center"/>
          </w:tcPr>
          <w:p w14:paraId="4FE8A71D"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shd w:val="clear" w:color="auto" w:fill="auto"/>
            <w:noWrap/>
            <w:vAlign w:val="center"/>
            <w:hideMark/>
          </w:tcPr>
          <w:p w14:paraId="2B5FD92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s-ES"/>
              </w:rPr>
            </w:pPr>
          </w:p>
        </w:tc>
        <w:tc>
          <w:tcPr>
            <w:tcW w:w="1134" w:type="dxa"/>
            <w:tcBorders>
              <w:top w:val="nil"/>
              <w:left w:val="nil"/>
              <w:bottom w:val="nil"/>
              <w:right w:val="nil"/>
            </w:tcBorders>
            <w:vAlign w:val="center"/>
          </w:tcPr>
          <w:p w14:paraId="171B84CB"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46D6FFD4" w14:textId="77777777" w:rsidTr="00AE0B51">
        <w:trPr>
          <w:trHeight w:val="300"/>
        </w:trPr>
        <w:tc>
          <w:tcPr>
            <w:tcW w:w="5685" w:type="dxa"/>
            <w:tcBorders>
              <w:top w:val="nil"/>
              <w:left w:val="nil"/>
              <w:bottom w:val="nil"/>
              <w:right w:val="nil"/>
            </w:tcBorders>
            <w:shd w:val="clear" w:color="auto" w:fill="auto"/>
            <w:noWrap/>
            <w:vAlign w:val="bottom"/>
            <w:hideMark/>
          </w:tcPr>
          <w:p w14:paraId="516E031F"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r w:rsidRPr="006514CB">
              <w:rPr>
                <w:rFonts w:ascii="Times New Roman" w:eastAsia="MS Mincho" w:hAnsi="Times New Roman" w:cs="Times New Roman"/>
                <w:i/>
                <w:sz w:val="20"/>
                <w:szCs w:val="20"/>
                <w:lang w:val="en-GB"/>
              </w:rPr>
              <w:t xml:space="preserve">Veronica </w:t>
            </w:r>
            <w:proofErr w:type="spellStart"/>
            <w:r w:rsidRPr="006514CB">
              <w:rPr>
                <w:rFonts w:ascii="Times New Roman" w:eastAsia="MS Mincho" w:hAnsi="Times New Roman" w:cs="Times New Roman"/>
                <w:i/>
                <w:sz w:val="20"/>
                <w:szCs w:val="20"/>
                <w:lang w:val="en-GB"/>
              </w:rPr>
              <w:t>nevadensis</w:t>
            </w:r>
            <w:proofErr w:type="spellEnd"/>
            <w:r w:rsidRPr="006514CB">
              <w:rPr>
                <w:rFonts w:ascii="Times New Roman" w:eastAsia="MS Mincho" w:hAnsi="Times New Roman" w:cs="Times New Roman"/>
                <w:i/>
                <w:sz w:val="20"/>
                <w:szCs w:val="20"/>
                <w:lang w:val="en-GB"/>
              </w:rPr>
              <w:t xml:space="preserve"> </w:t>
            </w:r>
            <w:proofErr w:type="spellStart"/>
            <w:r w:rsidRPr="006514CB">
              <w:rPr>
                <w:rFonts w:ascii="Times New Roman" w:eastAsia="MS Mincho" w:hAnsi="Times New Roman" w:cs="Times New Roman"/>
                <w:sz w:val="20"/>
                <w:szCs w:val="20"/>
                <w:lang w:val="en-GB"/>
              </w:rPr>
              <w:t>H.Lindb</w:t>
            </w:r>
            <w:proofErr w:type="spellEnd"/>
            <w:r w:rsidRPr="006514CB">
              <w:rPr>
                <w:rFonts w:ascii="Times New Roman" w:eastAsia="MS Mincho" w:hAnsi="Times New Roman" w:cs="Times New Roman"/>
                <w:sz w:val="20"/>
                <w:szCs w:val="20"/>
                <w:lang w:val="en-GB"/>
              </w:rPr>
              <w:t>.</w:t>
            </w:r>
          </w:p>
        </w:tc>
        <w:tc>
          <w:tcPr>
            <w:tcW w:w="1134" w:type="dxa"/>
            <w:tcBorders>
              <w:top w:val="nil"/>
              <w:left w:val="nil"/>
              <w:bottom w:val="nil"/>
              <w:right w:val="nil"/>
            </w:tcBorders>
            <w:shd w:val="clear" w:color="auto" w:fill="auto"/>
            <w:noWrap/>
            <w:vAlign w:val="center"/>
            <w:hideMark/>
          </w:tcPr>
          <w:p w14:paraId="047A8D6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0"/>
                <w:szCs w:val="20"/>
                <w:lang w:val="en-GB"/>
              </w:rPr>
            </w:pPr>
          </w:p>
        </w:tc>
        <w:tc>
          <w:tcPr>
            <w:tcW w:w="1134" w:type="dxa"/>
            <w:tcBorders>
              <w:top w:val="nil"/>
              <w:left w:val="nil"/>
              <w:bottom w:val="nil"/>
              <w:right w:val="nil"/>
            </w:tcBorders>
            <w:shd w:val="clear" w:color="auto" w:fill="auto"/>
            <w:noWrap/>
            <w:vAlign w:val="center"/>
            <w:hideMark/>
          </w:tcPr>
          <w:p w14:paraId="6C8FC41E"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lang w:val="en-GB"/>
              </w:rPr>
            </w:pPr>
          </w:p>
        </w:tc>
        <w:tc>
          <w:tcPr>
            <w:tcW w:w="1276" w:type="dxa"/>
            <w:tcBorders>
              <w:top w:val="nil"/>
              <w:left w:val="nil"/>
              <w:bottom w:val="nil"/>
              <w:right w:val="nil"/>
            </w:tcBorders>
            <w:shd w:val="clear" w:color="auto" w:fill="auto"/>
            <w:noWrap/>
            <w:vAlign w:val="center"/>
            <w:hideMark/>
          </w:tcPr>
          <w:p w14:paraId="62639DF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22B022A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DD</w:t>
            </w:r>
          </w:p>
        </w:tc>
        <w:tc>
          <w:tcPr>
            <w:tcW w:w="1276" w:type="dxa"/>
            <w:tcBorders>
              <w:top w:val="nil"/>
              <w:left w:val="nil"/>
              <w:bottom w:val="nil"/>
              <w:right w:val="nil"/>
            </w:tcBorders>
            <w:vAlign w:val="center"/>
          </w:tcPr>
          <w:p w14:paraId="5A2E98FE"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48B01BD1"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27280F12"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5ECC69F7" w14:textId="77777777" w:rsidTr="00AE0B51">
        <w:trPr>
          <w:trHeight w:val="300"/>
        </w:trPr>
        <w:tc>
          <w:tcPr>
            <w:tcW w:w="5685" w:type="dxa"/>
            <w:tcBorders>
              <w:top w:val="nil"/>
              <w:left w:val="nil"/>
              <w:bottom w:val="nil"/>
              <w:right w:val="nil"/>
            </w:tcBorders>
            <w:shd w:val="clear" w:color="auto" w:fill="auto"/>
            <w:noWrap/>
            <w:vAlign w:val="bottom"/>
            <w:hideMark/>
          </w:tcPr>
          <w:p w14:paraId="41213D22"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crassiuscula</w:t>
            </w:r>
            <w:proofErr w:type="spellEnd"/>
            <w:r w:rsidRPr="006514CB">
              <w:rPr>
                <w:rFonts w:ascii="Times New Roman" w:eastAsia="MS Mincho" w:hAnsi="Times New Roman" w:cs="Times New Roman"/>
                <w:sz w:val="20"/>
                <w:szCs w:val="20"/>
                <w:lang w:val="en-GB"/>
              </w:rPr>
              <w:t xml:space="preserve"> </w:t>
            </w:r>
            <w:proofErr w:type="spellStart"/>
            <w:r w:rsidRPr="006514CB">
              <w:rPr>
                <w:rFonts w:ascii="Times New Roman" w:eastAsia="MS Mincho" w:hAnsi="Times New Roman" w:cs="Times New Roman"/>
                <w:sz w:val="20"/>
                <w:szCs w:val="20"/>
                <w:lang w:val="en-GB"/>
              </w:rPr>
              <w:t>Bory</w:t>
            </w:r>
            <w:proofErr w:type="spellEnd"/>
          </w:p>
        </w:tc>
        <w:tc>
          <w:tcPr>
            <w:tcW w:w="1134" w:type="dxa"/>
            <w:tcBorders>
              <w:top w:val="nil"/>
              <w:left w:val="nil"/>
              <w:bottom w:val="nil"/>
              <w:right w:val="nil"/>
            </w:tcBorders>
            <w:shd w:val="clear" w:color="auto" w:fill="auto"/>
            <w:noWrap/>
            <w:vAlign w:val="center"/>
            <w:hideMark/>
          </w:tcPr>
          <w:p w14:paraId="33332861"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4CA0E1B6"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52FFE01A"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3D452F3F"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223249A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7E401CE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7CA19B3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r w:rsidRPr="006514CB">
              <w:rPr>
                <w:rFonts w:ascii="MS Sans Serif" w:eastAsia="MS Mincho" w:hAnsi="MS Sans Serif" w:cs="Times New Roman"/>
                <w:sz w:val="20"/>
                <w:szCs w:val="20"/>
                <w:lang w:val="en-GB"/>
              </w:rPr>
              <w:t>SN</w:t>
            </w:r>
          </w:p>
        </w:tc>
      </w:tr>
      <w:tr w:rsidR="008F7388" w:rsidRPr="006514CB" w14:paraId="272D59B8" w14:textId="77777777" w:rsidTr="00AE0B51">
        <w:trPr>
          <w:trHeight w:val="300"/>
        </w:trPr>
        <w:tc>
          <w:tcPr>
            <w:tcW w:w="5685" w:type="dxa"/>
            <w:tcBorders>
              <w:top w:val="nil"/>
              <w:left w:val="nil"/>
              <w:bottom w:val="nil"/>
              <w:right w:val="nil"/>
            </w:tcBorders>
            <w:shd w:val="clear" w:color="auto" w:fill="auto"/>
            <w:noWrap/>
            <w:vAlign w:val="bottom"/>
            <w:hideMark/>
          </w:tcPr>
          <w:p w14:paraId="630A129A" w14:textId="77777777" w:rsidR="008F7388" w:rsidRPr="006514CB" w:rsidRDefault="008F7388" w:rsidP="008F7388">
            <w:pPr>
              <w:tabs>
                <w:tab w:val="left" w:pos="8080"/>
              </w:tabs>
              <w:spacing w:before="0" w:after="0"/>
              <w:rPr>
                <w:rFonts w:ascii="Times New Roman" w:eastAsia="MS Mincho" w:hAnsi="Times New Roman" w:cs="Times New Roman"/>
                <w:sz w:val="20"/>
                <w:szCs w:val="20"/>
                <w:lang w:val="en-GB"/>
              </w:rPr>
            </w:pPr>
            <w:r w:rsidRPr="006514CB">
              <w:rPr>
                <w:rFonts w:ascii="Times New Roman" w:eastAsia="MS Mincho" w:hAnsi="Times New Roman" w:cs="Times New Roman"/>
                <w:i/>
                <w:sz w:val="20"/>
                <w:szCs w:val="20"/>
                <w:lang w:val="en-GB"/>
              </w:rPr>
              <w:t xml:space="preserve">Viola </w:t>
            </w:r>
            <w:proofErr w:type="spellStart"/>
            <w:r w:rsidRPr="006514CB">
              <w:rPr>
                <w:rFonts w:ascii="Times New Roman" w:eastAsia="MS Mincho" w:hAnsi="Times New Roman" w:cs="Times New Roman"/>
                <w:i/>
                <w:sz w:val="20"/>
                <w:szCs w:val="20"/>
                <w:lang w:val="en-GB"/>
              </w:rPr>
              <w:t>palustris</w:t>
            </w:r>
            <w:proofErr w:type="spellEnd"/>
            <w:r w:rsidRPr="006514CB">
              <w:rPr>
                <w:rFonts w:ascii="Times New Roman" w:eastAsia="MS Mincho" w:hAnsi="Times New Roman" w:cs="Times New Roman"/>
                <w:sz w:val="20"/>
                <w:szCs w:val="20"/>
                <w:lang w:val="en-GB"/>
              </w:rPr>
              <w:t xml:space="preserve"> L.</w:t>
            </w:r>
          </w:p>
        </w:tc>
        <w:tc>
          <w:tcPr>
            <w:tcW w:w="1134" w:type="dxa"/>
            <w:tcBorders>
              <w:top w:val="nil"/>
              <w:left w:val="nil"/>
              <w:bottom w:val="nil"/>
              <w:right w:val="nil"/>
            </w:tcBorders>
            <w:shd w:val="clear" w:color="auto" w:fill="auto"/>
            <w:noWrap/>
            <w:vAlign w:val="center"/>
            <w:hideMark/>
          </w:tcPr>
          <w:p w14:paraId="1478910A"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nil"/>
              <w:right w:val="nil"/>
            </w:tcBorders>
            <w:shd w:val="clear" w:color="auto" w:fill="auto"/>
            <w:noWrap/>
            <w:vAlign w:val="center"/>
            <w:hideMark/>
          </w:tcPr>
          <w:p w14:paraId="7060E01B"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nil"/>
              <w:right w:val="nil"/>
            </w:tcBorders>
            <w:shd w:val="clear" w:color="auto" w:fill="auto"/>
            <w:noWrap/>
            <w:vAlign w:val="center"/>
            <w:hideMark/>
          </w:tcPr>
          <w:p w14:paraId="4F8263D8"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nil"/>
              <w:right w:val="nil"/>
            </w:tcBorders>
            <w:shd w:val="clear" w:color="auto" w:fill="auto"/>
            <w:noWrap/>
            <w:vAlign w:val="center"/>
            <w:hideMark/>
          </w:tcPr>
          <w:p w14:paraId="583D2F0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r w:rsidRPr="006514CB">
              <w:rPr>
                <w:rFonts w:ascii="Times New Roman" w:eastAsia="MS Mincho" w:hAnsi="Times New Roman" w:cs="Times New Roman"/>
                <w:sz w:val="20"/>
                <w:szCs w:val="20"/>
                <w:lang w:val="en-GB"/>
              </w:rPr>
              <w:t>NT</w:t>
            </w:r>
          </w:p>
        </w:tc>
        <w:tc>
          <w:tcPr>
            <w:tcW w:w="1276" w:type="dxa"/>
            <w:tcBorders>
              <w:top w:val="nil"/>
              <w:left w:val="nil"/>
              <w:bottom w:val="nil"/>
              <w:right w:val="nil"/>
            </w:tcBorders>
            <w:vAlign w:val="center"/>
          </w:tcPr>
          <w:p w14:paraId="3E413BE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shd w:val="clear" w:color="auto" w:fill="auto"/>
            <w:noWrap/>
            <w:vAlign w:val="center"/>
            <w:hideMark/>
          </w:tcPr>
          <w:p w14:paraId="67A35D56"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nil"/>
              <w:right w:val="nil"/>
            </w:tcBorders>
            <w:vAlign w:val="center"/>
          </w:tcPr>
          <w:p w14:paraId="01409F56"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r w:rsidR="008F7388" w:rsidRPr="006514CB" w14:paraId="59B06B1D" w14:textId="77777777" w:rsidTr="00AE0B51">
        <w:trPr>
          <w:trHeight w:val="300"/>
        </w:trPr>
        <w:tc>
          <w:tcPr>
            <w:tcW w:w="5685" w:type="dxa"/>
            <w:tcBorders>
              <w:top w:val="nil"/>
              <w:left w:val="nil"/>
              <w:bottom w:val="single" w:sz="4" w:space="0" w:color="auto"/>
              <w:right w:val="nil"/>
            </w:tcBorders>
            <w:shd w:val="clear" w:color="auto" w:fill="auto"/>
            <w:noWrap/>
            <w:vAlign w:val="bottom"/>
            <w:hideMark/>
          </w:tcPr>
          <w:p w14:paraId="11D7B985" w14:textId="77777777" w:rsidR="008F7388" w:rsidRPr="006514CB" w:rsidRDefault="008F7388" w:rsidP="008F7388">
            <w:pPr>
              <w:tabs>
                <w:tab w:val="left" w:pos="8080"/>
              </w:tabs>
              <w:spacing w:before="0" w:after="0"/>
              <w:rPr>
                <w:rFonts w:ascii="Times New Roman" w:eastAsia="MS Mincho" w:hAnsi="Times New Roman" w:cs="Times New Roman"/>
                <w:i/>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1BF4E1D9"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134" w:type="dxa"/>
            <w:tcBorders>
              <w:top w:val="nil"/>
              <w:left w:val="nil"/>
              <w:bottom w:val="single" w:sz="4" w:space="0" w:color="auto"/>
              <w:right w:val="nil"/>
            </w:tcBorders>
            <w:shd w:val="clear" w:color="auto" w:fill="auto"/>
            <w:noWrap/>
            <w:vAlign w:val="center"/>
            <w:hideMark/>
          </w:tcPr>
          <w:p w14:paraId="1C88F858" w14:textId="77777777" w:rsidR="008F7388" w:rsidRPr="006514CB" w:rsidRDefault="008F7388" w:rsidP="008F7388">
            <w:pPr>
              <w:tabs>
                <w:tab w:val="left" w:pos="8080"/>
              </w:tabs>
              <w:spacing w:before="0" w:after="0"/>
              <w:jc w:val="center"/>
              <w:rPr>
                <w:rFonts w:ascii="Times New Roman" w:eastAsia="Times New Roman" w:hAnsi="Times New Roman" w:cs="Times New Roman"/>
                <w:bCs/>
                <w:color w:val="3F3F3F"/>
                <w:sz w:val="22"/>
                <w:szCs w:val="22"/>
              </w:rPr>
            </w:pPr>
          </w:p>
        </w:tc>
        <w:tc>
          <w:tcPr>
            <w:tcW w:w="1276" w:type="dxa"/>
            <w:tcBorders>
              <w:top w:val="nil"/>
              <w:left w:val="nil"/>
              <w:bottom w:val="single" w:sz="4" w:space="0" w:color="auto"/>
              <w:right w:val="nil"/>
            </w:tcBorders>
            <w:shd w:val="clear" w:color="auto" w:fill="auto"/>
            <w:noWrap/>
            <w:vAlign w:val="center"/>
            <w:hideMark/>
          </w:tcPr>
          <w:p w14:paraId="4DAC142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559" w:type="dxa"/>
            <w:tcBorders>
              <w:top w:val="nil"/>
              <w:left w:val="nil"/>
              <w:bottom w:val="single" w:sz="4" w:space="0" w:color="auto"/>
              <w:right w:val="nil"/>
            </w:tcBorders>
            <w:shd w:val="clear" w:color="auto" w:fill="auto"/>
            <w:noWrap/>
            <w:vAlign w:val="center"/>
            <w:hideMark/>
          </w:tcPr>
          <w:p w14:paraId="5D8D3B79"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276" w:type="dxa"/>
            <w:tcBorders>
              <w:top w:val="nil"/>
              <w:left w:val="nil"/>
              <w:bottom w:val="single" w:sz="4" w:space="0" w:color="auto"/>
              <w:right w:val="nil"/>
            </w:tcBorders>
            <w:vAlign w:val="center"/>
          </w:tcPr>
          <w:p w14:paraId="0E2F6E52"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shd w:val="clear" w:color="auto" w:fill="auto"/>
            <w:noWrap/>
            <w:vAlign w:val="center"/>
            <w:hideMark/>
          </w:tcPr>
          <w:p w14:paraId="4CA7FFB4" w14:textId="77777777" w:rsidR="008F7388" w:rsidRPr="006514CB" w:rsidRDefault="008F7388" w:rsidP="008F7388">
            <w:pPr>
              <w:tabs>
                <w:tab w:val="left" w:pos="8080"/>
              </w:tabs>
              <w:spacing w:before="0" w:after="0"/>
              <w:jc w:val="center"/>
              <w:rPr>
                <w:rFonts w:ascii="Times New Roman" w:eastAsia="MS Mincho" w:hAnsi="Times New Roman" w:cs="Times New Roman"/>
                <w:sz w:val="20"/>
                <w:szCs w:val="20"/>
                <w:lang w:val="en-GB"/>
              </w:rPr>
            </w:pPr>
          </w:p>
        </w:tc>
        <w:tc>
          <w:tcPr>
            <w:tcW w:w="1134" w:type="dxa"/>
            <w:tcBorders>
              <w:top w:val="nil"/>
              <w:left w:val="nil"/>
              <w:bottom w:val="single" w:sz="4" w:space="0" w:color="auto"/>
              <w:right w:val="nil"/>
            </w:tcBorders>
            <w:vAlign w:val="center"/>
          </w:tcPr>
          <w:p w14:paraId="640973E8" w14:textId="77777777" w:rsidR="008F7388" w:rsidRPr="006514CB" w:rsidRDefault="008F7388" w:rsidP="008F7388">
            <w:pPr>
              <w:tabs>
                <w:tab w:val="left" w:pos="8080"/>
              </w:tabs>
              <w:spacing w:before="0" w:after="0"/>
              <w:jc w:val="center"/>
              <w:rPr>
                <w:rFonts w:ascii="MS Sans Serif" w:eastAsia="MS Mincho" w:hAnsi="MS Sans Serif" w:cs="Times New Roman"/>
                <w:sz w:val="20"/>
                <w:szCs w:val="20"/>
                <w:lang w:val="en-GB"/>
              </w:rPr>
            </w:pPr>
          </w:p>
        </w:tc>
      </w:tr>
    </w:tbl>
    <w:p w14:paraId="600A1D96" w14:textId="77777777" w:rsidR="008F7388" w:rsidRPr="006514CB" w:rsidRDefault="008F7388" w:rsidP="008F7388">
      <w:pPr>
        <w:tabs>
          <w:tab w:val="left" w:pos="8080"/>
        </w:tabs>
        <w:spacing w:before="0" w:after="0"/>
        <w:rPr>
          <w:rFonts w:ascii="Cambria" w:eastAsia="MS Mincho" w:hAnsi="Cambria" w:cs="Times New Roman"/>
          <w:lang w:val="en-GB"/>
        </w:rPr>
      </w:pPr>
    </w:p>
    <w:p w14:paraId="7F1DEC77" w14:textId="77777777" w:rsidR="008F7388" w:rsidRPr="006514CB" w:rsidRDefault="008F7388" w:rsidP="008F7388">
      <w:pPr>
        <w:tabs>
          <w:tab w:val="left" w:pos="8080"/>
        </w:tabs>
        <w:spacing w:before="0" w:after="0"/>
        <w:rPr>
          <w:rFonts w:ascii="Cambria" w:eastAsia="MS Mincho" w:hAnsi="Cambria" w:cs="Times New Roman"/>
          <w:sz w:val="22"/>
          <w:szCs w:val="22"/>
          <w:lang w:val="en-GB"/>
        </w:rPr>
      </w:pPr>
    </w:p>
    <w:p w14:paraId="3A057D6D" w14:textId="77777777" w:rsidR="008F7388" w:rsidRPr="006514CB" w:rsidRDefault="008F7388" w:rsidP="008F7388">
      <w:pPr>
        <w:tabs>
          <w:tab w:val="left" w:pos="8080"/>
        </w:tabs>
        <w:spacing w:before="0" w:after="0"/>
        <w:ind w:left="8080" w:hanging="808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a</w:t>
      </w:r>
      <w:proofErr w:type="gramEnd"/>
      <w:r w:rsidRPr="006514CB">
        <w:rPr>
          <w:rFonts w:ascii="Times New Roman" w:eastAsia="MS Mincho" w:hAnsi="Times New Roman" w:cs="Times New Roman"/>
          <w:b/>
          <w:sz w:val="22"/>
          <w:szCs w:val="22"/>
          <w:lang w:val="en-GB"/>
        </w:rPr>
        <w:t xml:space="preserve"> </w:t>
      </w:r>
      <w:r w:rsidRPr="006514CB">
        <w:rPr>
          <w:rFonts w:ascii="Times New Roman" w:eastAsia="MS Mincho" w:hAnsi="Times New Roman" w:cs="Times New Roman"/>
          <w:sz w:val="22"/>
          <w:szCs w:val="22"/>
          <w:lang w:val="en-GB"/>
        </w:rPr>
        <w:t>Bern: Convention on the Conservation of European Wildlife and Natural Habitats (Bern Convention).</w:t>
      </w:r>
    </w:p>
    <w:p w14:paraId="7FA9A386"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b</w:t>
      </w:r>
      <w:proofErr w:type="gramEnd"/>
      <w:r w:rsidRPr="006514CB">
        <w:rPr>
          <w:rFonts w:ascii="Times New Roman" w:eastAsia="MS Mincho" w:hAnsi="Times New Roman" w:cs="Times New Roman"/>
          <w:sz w:val="22"/>
          <w:szCs w:val="22"/>
          <w:vertAlign w:val="superscript"/>
          <w:lang w:val="en-GB"/>
        </w:rPr>
        <w:t xml:space="preserve"> </w:t>
      </w:r>
      <w:r w:rsidRPr="006514CB">
        <w:rPr>
          <w:rFonts w:ascii="Times New Roman" w:eastAsia="MS Mincho" w:hAnsi="Times New Roman" w:cs="Times New Roman"/>
          <w:sz w:val="22"/>
          <w:szCs w:val="22"/>
          <w:lang w:val="en-GB"/>
        </w:rPr>
        <w:t xml:space="preserve">Species included in the Habitat Directive Annex (EC 1992) </w:t>
      </w:r>
    </w:p>
    <w:p w14:paraId="29F33F39"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514CB">
        <w:rPr>
          <w:rFonts w:ascii="Times New Roman" w:eastAsia="MS Mincho" w:hAnsi="Times New Roman" w:cs="Times New Roman"/>
          <w:b/>
          <w:sz w:val="22"/>
          <w:szCs w:val="22"/>
          <w:vertAlign w:val="superscript"/>
          <w:lang w:val="en-GB"/>
        </w:rPr>
        <w:t>c</w:t>
      </w:r>
      <w:proofErr w:type="gramEnd"/>
      <w:r w:rsidRPr="006514CB">
        <w:rPr>
          <w:rFonts w:ascii="Times New Roman" w:eastAsia="MS Mincho" w:hAnsi="Times New Roman" w:cs="Times New Roman"/>
          <w:sz w:val="22"/>
          <w:szCs w:val="22"/>
          <w:lang w:val="en-GB"/>
        </w:rPr>
        <w:t xml:space="preserve"> 2010 Red List of Spanish vascular flora (Moreno 2010) </w:t>
      </w:r>
    </w:p>
    <w:p w14:paraId="73CD24C7" w14:textId="77777777" w:rsidR="008F7388" w:rsidRPr="006B7592" w:rsidRDefault="008F7388" w:rsidP="008F7388">
      <w:pPr>
        <w:tabs>
          <w:tab w:val="left" w:pos="8080"/>
        </w:tabs>
        <w:spacing w:before="0" w:after="0"/>
        <w:rPr>
          <w:rFonts w:ascii="Times New Roman" w:eastAsia="MS Mincho" w:hAnsi="Times New Roman" w:cs="Times New Roman"/>
          <w:sz w:val="22"/>
          <w:szCs w:val="22"/>
          <w:lang w:val="en-GB"/>
        </w:rPr>
      </w:pPr>
      <w:proofErr w:type="gramStart"/>
      <w:r w:rsidRPr="006B7592">
        <w:rPr>
          <w:rFonts w:ascii="Times New Roman" w:eastAsia="MS Mincho" w:hAnsi="Times New Roman" w:cs="Times New Roman"/>
          <w:b/>
          <w:sz w:val="22"/>
          <w:szCs w:val="22"/>
          <w:vertAlign w:val="superscript"/>
          <w:lang w:val="en-GB"/>
        </w:rPr>
        <w:t>d</w:t>
      </w:r>
      <w:proofErr w:type="gramEnd"/>
      <w:r w:rsidRPr="006B7592">
        <w:rPr>
          <w:rFonts w:ascii="Times New Roman" w:eastAsia="MS Mincho" w:hAnsi="Times New Roman" w:cs="Times New Roman"/>
          <w:b/>
          <w:sz w:val="22"/>
          <w:szCs w:val="22"/>
          <w:lang w:val="en-GB"/>
        </w:rPr>
        <w:t xml:space="preserve"> </w:t>
      </w:r>
      <w:r w:rsidRPr="006B7592">
        <w:rPr>
          <w:rFonts w:ascii="Times New Roman" w:eastAsia="MS Mincho" w:hAnsi="Times New Roman" w:cs="Times New Roman"/>
          <w:sz w:val="22"/>
          <w:szCs w:val="22"/>
          <w:lang w:val="en-GB"/>
        </w:rPr>
        <w:t xml:space="preserve">2005 Red List of vascular flora of Andalusia (Cabezudo et al. 2005) </w:t>
      </w:r>
    </w:p>
    <w:p w14:paraId="2008D38A" w14:textId="77777777" w:rsidR="008F7388" w:rsidRPr="006514CB" w:rsidRDefault="008F7388" w:rsidP="008F7388">
      <w:pPr>
        <w:tabs>
          <w:tab w:val="left" w:pos="8080"/>
        </w:tabs>
        <w:spacing w:before="0" w:after="0"/>
        <w:rPr>
          <w:rFonts w:ascii="Times New Roman" w:eastAsia="MS Mincho" w:hAnsi="Times New Roman" w:cs="Times New Roman"/>
          <w:sz w:val="22"/>
          <w:szCs w:val="22"/>
        </w:rPr>
      </w:pPr>
      <w:proofErr w:type="gramStart"/>
      <w:r w:rsidRPr="006514CB">
        <w:rPr>
          <w:rFonts w:ascii="Times New Roman" w:eastAsia="MS Mincho" w:hAnsi="Times New Roman" w:cs="Times New Roman"/>
          <w:b/>
          <w:sz w:val="22"/>
          <w:szCs w:val="22"/>
          <w:vertAlign w:val="superscript"/>
        </w:rPr>
        <w:t>e</w:t>
      </w:r>
      <w:proofErr w:type="gramEnd"/>
      <w:r w:rsidRPr="006514CB">
        <w:rPr>
          <w:rFonts w:ascii="Times New Roman" w:eastAsia="MS Mincho" w:hAnsi="Times New Roman" w:cs="Times New Roman"/>
          <w:sz w:val="22"/>
          <w:szCs w:val="22"/>
        </w:rPr>
        <w:t xml:space="preserve"> IUCN category in the distribution area (Blanca et al 2001, </w:t>
      </w:r>
      <w:proofErr w:type="spellStart"/>
      <w:r w:rsidRPr="006514CB">
        <w:rPr>
          <w:rFonts w:ascii="Times New Roman" w:eastAsia="MS Mincho" w:hAnsi="Times New Roman" w:cs="Times New Roman"/>
          <w:sz w:val="22"/>
          <w:szCs w:val="22"/>
        </w:rPr>
        <w:t>Lorite</w:t>
      </w:r>
      <w:proofErr w:type="spellEnd"/>
      <w:r w:rsidRPr="006514CB">
        <w:rPr>
          <w:rFonts w:ascii="Times New Roman" w:eastAsia="MS Mincho" w:hAnsi="Times New Roman" w:cs="Times New Roman"/>
          <w:sz w:val="22"/>
          <w:szCs w:val="22"/>
        </w:rPr>
        <w:t xml:space="preserve"> et al 2007) </w:t>
      </w:r>
    </w:p>
    <w:p w14:paraId="0DA828AE"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f</w:t>
      </w:r>
      <w:r w:rsidRPr="006514CB">
        <w:rPr>
          <w:rFonts w:ascii="Times New Roman" w:eastAsia="MS Mincho" w:hAnsi="Times New Roman" w:cs="Times New Roman"/>
          <w:sz w:val="22"/>
          <w:szCs w:val="22"/>
          <w:lang w:val="es-ES"/>
        </w:rPr>
        <w:t xml:space="preserve"> IUCN </w:t>
      </w:r>
      <w:proofErr w:type="spellStart"/>
      <w:r w:rsidRPr="006514CB">
        <w:rPr>
          <w:rFonts w:ascii="Times New Roman" w:eastAsia="MS Mincho" w:hAnsi="Times New Roman" w:cs="Times New Roman"/>
          <w:sz w:val="22"/>
          <w:szCs w:val="22"/>
          <w:lang w:val="es-ES"/>
        </w:rPr>
        <w:t>category</w:t>
      </w:r>
      <w:proofErr w:type="spellEnd"/>
      <w:r w:rsidRPr="006514CB">
        <w:rPr>
          <w:rFonts w:ascii="Times New Roman" w:eastAsia="MS Mincho" w:hAnsi="Times New Roman" w:cs="Times New Roman"/>
          <w:sz w:val="22"/>
          <w:szCs w:val="22"/>
          <w:lang w:val="es-ES"/>
        </w:rPr>
        <w:t xml:space="preserve"> in Sierra Nevada (Blanca et al 2001)</w:t>
      </w:r>
    </w:p>
    <w:p w14:paraId="072D62FF" w14:textId="2C29BD94"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r w:rsidRPr="006514CB">
        <w:rPr>
          <w:rFonts w:ascii="Times New Roman" w:eastAsia="MS Mincho" w:hAnsi="Times New Roman" w:cs="Times New Roman"/>
          <w:b/>
          <w:sz w:val="22"/>
          <w:szCs w:val="22"/>
          <w:vertAlign w:val="superscript"/>
          <w:lang w:val="es-ES"/>
        </w:rPr>
        <w:t>g</w:t>
      </w:r>
      <w:r w:rsidRPr="006514CB">
        <w:rPr>
          <w:rFonts w:ascii="Times New Roman" w:eastAsia="MS Mincho" w:hAnsi="Times New Roman" w:cs="Times New Roman"/>
          <w:sz w:val="22"/>
          <w:szCs w:val="22"/>
          <w:lang w:val="es-ES"/>
        </w:rPr>
        <w:t xml:space="preserve"> </w:t>
      </w:r>
      <w:proofErr w:type="spellStart"/>
      <w:r w:rsidRPr="006514CB">
        <w:rPr>
          <w:rFonts w:ascii="Times New Roman" w:eastAsia="MS Mincho" w:hAnsi="Times New Roman" w:cs="Times New Roman"/>
          <w:sz w:val="22"/>
          <w:szCs w:val="22"/>
          <w:lang w:val="es-ES"/>
        </w:rPr>
        <w:t>Endemicity</w:t>
      </w:r>
      <w:proofErr w:type="spellEnd"/>
      <w:r w:rsidR="00F43A48">
        <w:rPr>
          <w:rFonts w:ascii="Times New Roman" w:eastAsia="MS Mincho" w:hAnsi="Times New Roman" w:cs="Times New Roman"/>
          <w:sz w:val="22"/>
          <w:szCs w:val="22"/>
          <w:lang w:val="es-ES"/>
        </w:rPr>
        <w:t xml:space="preserve"> </w:t>
      </w:r>
      <w:r w:rsidRPr="006514CB">
        <w:rPr>
          <w:rFonts w:ascii="Times New Roman" w:eastAsia="MS Mincho" w:hAnsi="Times New Roman" w:cs="Times New Roman"/>
          <w:sz w:val="22"/>
          <w:szCs w:val="22"/>
          <w:lang w:val="es-ES"/>
        </w:rPr>
        <w:t>(Blanca et al 2001)</w:t>
      </w:r>
    </w:p>
    <w:p w14:paraId="733B848F" w14:textId="77777777" w:rsidR="008F7388" w:rsidRPr="006514CB" w:rsidRDefault="008F7388" w:rsidP="008F7388">
      <w:pPr>
        <w:tabs>
          <w:tab w:val="left" w:pos="8080"/>
        </w:tabs>
        <w:spacing w:before="0" w:after="0"/>
        <w:rPr>
          <w:rFonts w:ascii="Times New Roman" w:eastAsia="MS Mincho" w:hAnsi="Times New Roman" w:cs="Times New Roman"/>
          <w:sz w:val="22"/>
          <w:szCs w:val="22"/>
          <w:lang w:val="es-ES"/>
        </w:rPr>
      </w:pPr>
    </w:p>
    <w:p w14:paraId="2AC1F0E4" w14:textId="59A1FBEB" w:rsidR="00144C1A" w:rsidRPr="00FE2556" w:rsidRDefault="008F7388" w:rsidP="008F7388">
      <w:pPr>
        <w:tabs>
          <w:tab w:val="left" w:pos="8080"/>
        </w:tabs>
        <w:spacing w:before="0" w:after="0"/>
        <w:rPr>
          <w:rFonts w:ascii="Cambria" w:eastAsia="MS Mincho" w:hAnsi="Cambria" w:cs="Times New Roman"/>
          <w:sz w:val="22"/>
          <w:szCs w:val="22"/>
        </w:rPr>
        <w:sectPr w:rsidR="00144C1A" w:rsidRPr="00FE2556" w:rsidSect="008F7388">
          <w:pgSz w:w="16840" w:h="11900" w:orient="landscape"/>
          <w:pgMar w:top="1701" w:right="1417" w:bottom="1701" w:left="1417" w:header="720" w:footer="720" w:gutter="0"/>
          <w:lnNumType w:countBy="1" w:restart="continuous"/>
          <w:cols w:space="720"/>
          <w:docGrid w:linePitch="360"/>
        </w:sectPr>
      </w:pPr>
      <w:r w:rsidRPr="006514CB">
        <w:rPr>
          <w:rFonts w:ascii="Times New Roman" w:eastAsia="MS Mincho" w:hAnsi="Times New Roman" w:cs="Times New Roman"/>
          <w:i/>
          <w:sz w:val="22"/>
          <w:szCs w:val="22"/>
          <w:lang w:val="en-GB"/>
        </w:rPr>
        <w:t>EN:</w:t>
      </w:r>
      <w:r w:rsidRPr="006514CB">
        <w:rPr>
          <w:rFonts w:ascii="Times New Roman" w:eastAsia="MS Mincho" w:hAnsi="Times New Roman" w:cs="Times New Roman"/>
          <w:sz w:val="22"/>
          <w:szCs w:val="22"/>
          <w:lang w:val="en-GB"/>
        </w:rPr>
        <w:t xml:space="preserve"> Endangered; </w:t>
      </w:r>
      <w:r w:rsidRPr="006514CB">
        <w:rPr>
          <w:rFonts w:ascii="Times New Roman" w:eastAsia="MS Mincho" w:hAnsi="Times New Roman" w:cs="Times New Roman"/>
          <w:i/>
          <w:sz w:val="22"/>
          <w:szCs w:val="22"/>
          <w:lang w:val="en-GB"/>
        </w:rPr>
        <w:t>VU:</w:t>
      </w:r>
      <w:r w:rsidRPr="006514CB">
        <w:rPr>
          <w:rFonts w:ascii="Times New Roman" w:eastAsia="MS Mincho" w:hAnsi="Times New Roman" w:cs="Times New Roman"/>
          <w:sz w:val="22"/>
          <w:szCs w:val="22"/>
          <w:lang w:val="en-GB"/>
        </w:rPr>
        <w:t xml:space="preserve"> Vulnerable; </w:t>
      </w:r>
      <w:r w:rsidRPr="006514CB">
        <w:rPr>
          <w:rFonts w:ascii="Times New Roman" w:eastAsia="MS Mincho" w:hAnsi="Times New Roman" w:cs="Times New Roman"/>
          <w:i/>
          <w:sz w:val="22"/>
          <w:szCs w:val="22"/>
          <w:lang w:val="en-GB"/>
        </w:rPr>
        <w:t>NT:</w:t>
      </w:r>
      <w:r w:rsidRPr="006514CB">
        <w:rPr>
          <w:rFonts w:ascii="Times New Roman" w:eastAsia="MS Mincho" w:hAnsi="Times New Roman" w:cs="Times New Roman"/>
          <w:sz w:val="22"/>
          <w:szCs w:val="22"/>
          <w:lang w:val="en-GB"/>
        </w:rPr>
        <w:t xml:space="preserve"> Near threatened;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nt</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Risk-Near Threatened; </w:t>
      </w:r>
      <w:r w:rsidRPr="006514CB">
        <w:rPr>
          <w:rFonts w:ascii="Times New Roman" w:eastAsia="MS Mincho" w:hAnsi="Times New Roman" w:cs="Times New Roman"/>
          <w:i/>
          <w:sz w:val="22"/>
          <w:szCs w:val="22"/>
          <w:lang w:val="en-GB"/>
        </w:rPr>
        <w:t>LR-cd:</w:t>
      </w:r>
      <w:r w:rsidRPr="006514CB">
        <w:rPr>
          <w:rFonts w:ascii="Times New Roman" w:eastAsia="MS Mincho" w:hAnsi="Times New Roman" w:cs="Times New Roman"/>
          <w:sz w:val="22"/>
          <w:szCs w:val="22"/>
          <w:lang w:val="en-GB"/>
        </w:rPr>
        <w:t xml:space="preserve"> Lower Risk-Conservation </w:t>
      </w:r>
      <w:proofErr w:type="spellStart"/>
      <w:r w:rsidRPr="006514CB">
        <w:rPr>
          <w:rFonts w:ascii="Times New Roman" w:eastAsia="MS Mincho" w:hAnsi="Times New Roman" w:cs="Times New Roman"/>
          <w:sz w:val="22"/>
          <w:szCs w:val="22"/>
          <w:lang w:val="en-GB"/>
        </w:rPr>
        <w:t>Dependet</w:t>
      </w:r>
      <w:proofErr w:type="spellEnd"/>
      <w:r w:rsidRPr="006514CB">
        <w:rPr>
          <w:rFonts w:ascii="Times New Roman" w:eastAsia="MS Mincho" w:hAnsi="Times New Roman" w:cs="Times New Roman"/>
          <w:sz w:val="22"/>
          <w:szCs w:val="22"/>
          <w:lang w:val="en-GB"/>
        </w:rPr>
        <w:t xml:space="preserve">; </w:t>
      </w:r>
      <w:r w:rsidRPr="006514CB">
        <w:rPr>
          <w:rFonts w:ascii="Times New Roman" w:eastAsia="MS Mincho" w:hAnsi="Times New Roman" w:cs="Times New Roman"/>
          <w:i/>
          <w:sz w:val="22"/>
          <w:szCs w:val="22"/>
          <w:lang w:val="en-GB"/>
        </w:rPr>
        <w:t>LR-</w:t>
      </w:r>
      <w:proofErr w:type="spellStart"/>
      <w:r w:rsidRPr="006514CB">
        <w:rPr>
          <w:rFonts w:ascii="Times New Roman" w:eastAsia="MS Mincho" w:hAnsi="Times New Roman" w:cs="Times New Roman"/>
          <w:i/>
          <w:sz w:val="22"/>
          <w:szCs w:val="22"/>
          <w:lang w:val="en-GB"/>
        </w:rPr>
        <w:t>lc</w:t>
      </w:r>
      <w:proofErr w:type="spellEnd"/>
      <w:r w:rsidRPr="006514CB">
        <w:rPr>
          <w:rFonts w:ascii="Times New Roman" w:eastAsia="MS Mincho" w:hAnsi="Times New Roman" w:cs="Times New Roman"/>
          <w:i/>
          <w:sz w:val="22"/>
          <w:szCs w:val="22"/>
          <w:lang w:val="en-GB"/>
        </w:rPr>
        <w:t>:</w:t>
      </w:r>
      <w:r w:rsidRPr="006514CB">
        <w:rPr>
          <w:rFonts w:ascii="Times New Roman" w:eastAsia="MS Mincho" w:hAnsi="Times New Roman" w:cs="Times New Roman"/>
          <w:sz w:val="22"/>
          <w:szCs w:val="22"/>
          <w:lang w:val="en-GB"/>
        </w:rPr>
        <w:t xml:space="preserve"> Lower Risk-Least Concern; </w:t>
      </w:r>
      <w:r w:rsidRPr="006514CB">
        <w:rPr>
          <w:rFonts w:ascii="Times New Roman" w:eastAsia="MS Mincho" w:hAnsi="Times New Roman" w:cs="Times New Roman"/>
          <w:i/>
          <w:sz w:val="22"/>
          <w:szCs w:val="22"/>
          <w:lang w:val="en-GB"/>
        </w:rPr>
        <w:t>DD:</w:t>
      </w:r>
      <w:r w:rsidRPr="006514CB">
        <w:rPr>
          <w:rFonts w:ascii="Times New Roman" w:eastAsia="MS Mincho" w:hAnsi="Times New Roman" w:cs="Times New Roman"/>
          <w:sz w:val="22"/>
          <w:szCs w:val="22"/>
          <w:lang w:val="en-GB"/>
        </w:rPr>
        <w:t xml:space="preserve"> Data deficient;</w:t>
      </w:r>
      <w:r w:rsidR="00E3322E">
        <w:rPr>
          <w:rFonts w:ascii="Times New Roman" w:eastAsia="MS Mincho" w:hAnsi="Times New Roman" w:cs="Times New Roman"/>
          <w:sz w:val="22"/>
          <w:szCs w:val="22"/>
          <w:lang w:val="en-GB"/>
        </w:rPr>
        <w:t xml:space="preserve"> </w:t>
      </w:r>
      <w:r w:rsidR="00E3322E">
        <w:rPr>
          <w:rFonts w:ascii="Times New Roman" w:eastAsia="MS Mincho" w:hAnsi="Times New Roman" w:cs="Times New Roman"/>
          <w:i/>
          <w:sz w:val="22"/>
          <w:szCs w:val="22"/>
          <w:lang w:val="en-GB"/>
        </w:rPr>
        <w:t>SN: Sierra Nevada</w:t>
      </w:r>
      <w:r w:rsidRPr="008F7388">
        <w:rPr>
          <w:rFonts w:ascii="Times New Roman" w:eastAsia="MS Mincho" w:hAnsi="Times New Roman" w:cs="Times New Roman"/>
          <w:sz w:val="22"/>
          <w:szCs w:val="22"/>
          <w:lang w:val="en-GB"/>
        </w:rPr>
        <w:t xml:space="preserve"> </w:t>
      </w:r>
    </w:p>
    <w:p w14:paraId="4ED4B194" w14:textId="77777777" w:rsidR="001A20B2" w:rsidRPr="008F7388" w:rsidRDefault="001A20B2" w:rsidP="001A20B2">
      <w:pPr>
        <w:tabs>
          <w:tab w:val="left" w:pos="8080"/>
        </w:tabs>
        <w:spacing w:before="0" w:after="0"/>
        <w:rPr>
          <w:rFonts w:ascii="Cambria" w:eastAsia="ＭＳ 明朝" w:hAnsi="Cambria" w:cs="Times New Roman"/>
          <w:sz w:val="22"/>
          <w:szCs w:val="22"/>
        </w:rPr>
      </w:pPr>
      <w:r w:rsidRPr="007F6589">
        <w:rPr>
          <w:rFonts w:ascii="Times New Roman" w:hAnsi="Times New Roman" w:cs="Times New Roman"/>
          <w:lang w:val="en-GB"/>
        </w:rPr>
        <w:lastRenderedPageBreak/>
        <w:t xml:space="preserve">Figure 1. </w:t>
      </w:r>
      <w:proofErr w:type="gramStart"/>
      <w:r w:rsidRPr="007F6589">
        <w:rPr>
          <w:rFonts w:ascii="Times New Roman" w:hAnsi="Times New Roman" w:cs="Times New Roman"/>
          <w:lang w:val="en-GB"/>
        </w:rPr>
        <w:t>Location of Sierra Nevada (southern</w:t>
      </w:r>
      <w:r>
        <w:rPr>
          <w:rFonts w:ascii="Times New Roman" w:hAnsi="Times New Roman" w:cs="Times New Roman"/>
          <w:lang w:val="en-GB"/>
        </w:rPr>
        <w:t xml:space="preserve"> </w:t>
      </w:r>
      <w:r w:rsidRPr="007F6589">
        <w:rPr>
          <w:rFonts w:ascii="Times New Roman" w:hAnsi="Times New Roman" w:cs="Times New Roman"/>
          <w:lang w:val="en-GB"/>
        </w:rPr>
        <w:t>Spain) and boundaries of the National and Natural Parks (top panels).</w:t>
      </w:r>
      <w:proofErr w:type="gramEnd"/>
      <w:r w:rsidRPr="007F6589">
        <w:rPr>
          <w:rFonts w:ascii="Times New Roman" w:hAnsi="Times New Roman" w:cs="Times New Roman"/>
          <w:lang w:val="en-GB"/>
        </w:rPr>
        <w:t xml:space="preserve"> The bottom panel shows the location of the </w:t>
      </w:r>
      <w:proofErr w:type="spellStart"/>
      <w:r w:rsidRPr="007F6589">
        <w:rPr>
          <w:rFonts w:ascii="Times New Roman" w:hAnsi="Times New Roman" w:cs="Times New Roman"/>
          <w:lang w:val="en-GB"/>
        </w:rPr>
        <w:t>borreguiles</w:t>
      </w:r>
      <w:proofErr w:type="spellEnd"/>
      <w:r w:rsidRPr="007F6589">
        <w:rPr>
          <w:rFonts w:ascii="Times New Roman" w:hAnsi="Times New Roman" w:cs="Times New Roman"/>
          <w:lang w:val="en-GB"/>
        </w:rPr>
        <w:t xml:space="preserve"> in the San Juan river basin with the sampling plots along an altitudinal gradient. </w:t>
      </w:r>
    </w:p>
    <w:p w14:paraId="59BAE7FE" w14:textId="77777777" w:rsidR="001A20B2" w:rsidRDefault="001A20B2" w:rsidP="00DA25B6">
      <w:pPr>
        <w:spacing w:before="0" w:after="200"/>
        <w:rPr>
          <w:rFonts w:ascii="Times New Roman" w:hAnsi="Times New Roman" w:cs="Times New Roman"/>
          <w:lang w:val="en-GB"/>
        </w:rPr>
      </w:pPr>
    </w:p>
    <w:p w14:paraId="31C84B97" w14:textId="373BFF3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2. Taxonomic coverage. The upper bar shows the percentage of records of the dataset belonging to each phylum. The bottom bars show the percentage of total records in the dataset by order. The number of records is included above the bars. The order </w:t>
      </w:r>
      <w:proofErr w:type="gramStart"/>
      <w:r w:rsidRPr="001A20B2">
        <w:rPr>
          <w:rFonts w:ascii="Times New Roman" w:hAnsi="Times New Roman" w:cs="Times New Roman"/>
          <w:lang w:val="en-GB"/>
        </w:rPr>
        <w:t>bars is</w:t>
      </w:r>
      <w:proofErr w:type="gramEnd"/>
      <w:r w:rsidRPr="001A20B2">
        <w:rPr>
          <w:rFonts w:ascii="Times New Roman" w:hAnsi="Times New Roman" w:cs="Times New Roman"/>
          <w:lang w:val="en-GB"/>
        </w:rPr>
        <w:t xml:space="preserve"> aggregated by class.</w:t>
      </w:r>
    </w:p>
    <w:p w14:paraId="0EAF08E3" w14:textId="1B1B1608"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3. </w:t>
      </w:r>
      <w:proofErr w:type="gramStart"/>
      <w:r w:rsidRPr="001A20B2">
        <w:rPr>
          <w:rFonts w:ascii="Times New Roman" w:hAnsi="Times New Roman" w:cs="Times New Roman"/>
          <w:lang w:val="en-GB"/>
        </w:rPr>
        <w:t>Taxonomic coverage (families).</w:t>
      </w:r>
      <w:proofErr w:type="gramEnd"/>
      <w:r w:rsidRPr="001A20B2">
        <w:rPr>
          <w:rFonts w:ascii="Times New Roman" w:hAnsi="Times New Roman" w:cs="Times New Roman"/>
          <w:lang w:val="en-GB"/>
        </w:rPr>
        <w:t xml:space="preserve"> Percentage of dataset records by families. The numbers indicate the records of each family.</w:t>
      </w:r>
    </w:p>
    <w:p w14:paraId="42FDAAEC" w14:textId="7A3AC257"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4. (a) Panoramic view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of San Juan valley. The particular zonation of this ecosystem depending on soil moisture is reflected in the different colours of the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(b) Schematic representation of the vegetal communities forming the </w:t>
      </w:r>
      <w:proofErr w:type="spellStart"/>
      <w:r w:rsidRPr="001A20B2">
        <w:rPr>
          <w:rFonts w:ascii="Times New Roman" w:hAnsi="Times New Roman" w:cs="Times New Roman"/>
          <w:lang w:val="en-GB"/>
        </w:rPr>
        <w:t>borreguiles</w:t>
      </w:r>
      <w:proofErr w:type="spellEnd"/>
      <w:r w:rsidRPr="001A20B2">
        <w:rPr>
          <w:rFonts w:ascii="Times New Roman" w:hAnsi="Times New Roman" w:cs="Times New Roman"/>
          <w:lang w:val="en-GB"/>
        </w:rPr>
        <w:t xml:space="preserve">, including dry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(4: </w:t>
      </w:r>
      <w:proofErr w:type="spellStart"/>
      <w:r w:rsidRPr="002642B0">
        <w:rPr>
          <w:rFonts w:ascii="Times New Roman" w:hAnsi="Times New Roman" w:cs="Times New Roman"/>
          <w:i/>
          <w:lang w:val="en-GB"/>
        </w:rPr>
        <w:t>Armerio-Agrostietum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nevadensis</w:t>
      </w:r>
      <w:proofErr w:type="spellEnd"/>
      <w:r w:rsidRPr="001A20B2">
        <w:rPr>
          <w:rFonts w:ascii="Times New Roman" w:hAnsi="Times New Roman" w:cs="Times New Roman"/>
          <w:lang w:val="en-GB"/>
        </w:rPr>
        <w:t xml:space="preserve">), dense grassland (1: </w:t>
      </w:r>
      <w:proofErr w:type="spellStart"/>
      <w:r w:rsidRPr="002642B0">
        <w:rPr>
          <w:rFonts w:ascii="Times New Roman" w:hAnsi="Times New Roman" w:cs="Times New Roman"/>
          <w:i/>
          <w:lang w:val="en-GB"/>
        </w:rPr>
        <w:t>Nardo-Festucetum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ibericae</w:t>
      </w:r>
      <w:proofErr w:type="spellEnd"/>
      <w:r w:rsidRPr="001A20B2">
        <w:rPr>
          <w:rFonts w:ascii="Times New Roman" w:hAnsi="Times New Roman" w:cs="Times New Roman"/>
          <w:lang w:val="en-GB"/>
        </w:rPr>
        <w:t xml:space="preserve">), incipient peat formations (2: </w:t>
      </w:r>
      <w:proofErr w:type="spellStart"/>
      <w:r w:rsidRPr="002642B0">
        <w:rPr>
          <w:rFonts w:ascii="Times New Roman" w:hAnsi="Times New Roman" w:cs="Times New Roman"/>
          <w:i/>
          <w:lang w:val="en-GB"/>
        </w:rPr>
        <w:t>Ranunculo-Caricetum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intrincatae</w:t>
      </w:r>
      <w:proofErr w:type="spellEnd"/>
      <w:r w:rsidRPr="001A20B2">
        <w:rPr>
          <w:rFonts w:ascii="Times New Roman" w:hAnsi="Times New Roman" w:cs="Times New Roman"/>
          <w:lang w:val="en-GB"/>
        </w:rPr>
        <w:t xml:space="preserve">) and variants of </w:t>
      </w:r>
      <w:proofErr w:type="spellStart"/>
      <w:r w:rsidRPr="001A20B2">
        <w:rPr>
          <w:rFonts w:ascii="Times New Roman" w:hAnsi="Times New Roman" w:cs="Times New Roman"/>
          <w:lang w:val="en-GB"/>
        </w:rPr>
        <w:t>borreguil</w:t>
      </w:r>
      <w:proofErr w:type="spellEnd"/>
      <w:r w:rsidRPr="001A20B2">
        <w:rPr>
          <w:rFonts w:ascii="Times New Roman" w:hAnsi="Times New Roman" w:cs="Times New Roman"/>
          <w:lang w:val="en-GB"/>
        </w:rPr>
        <w:t xml:space="preserve"> in promontory areas (3: </w:t>
      </w:r>
      <w:proofErr w:type="spellStart"/>
      <w:r w:rsidRPr="002642B0">
        <w:rPr>
          <w:rFonts w:ascii="Times New Roman" w:hAnsi="Times New Roman" w:cs="Times New Roman"/>
          <w:i/>
          <w:lang w:val="en-GB"/>
        </w:rPr>
        <w:t>Ranunculo-Vaccinietum</w:t>
      </w:r>
      <w:proofErr w:type="spellEnd"/>
      <w:r w:rsidRPr="002642B0">
        <w:rPr>
          <w:rFonts w:ascii="Times New Roman" w:hAnsi="Times New Roman" w:cs="Times New Roman"/>
          <w:i/>
          <w:lang w:val="en-GB"/>
        </w:rPr>
        <w:t xml:space="preserve"> </w:t>
      </w:r>
      <w:proofErr w:type="spellStart"/>
      <w:r w:rsidRPr="002642B0">
        <w:rPr>
          <w:rFonts w:ascii="Times New Roman" w:hAnsi="Times New Roman" w:cs="Times New Roman"/>
          <w:i/>
          <w:lang w:val="en-GB"/>
        </w:rPr>
        <w:t>uliginosi</w:t>
      </w:r>
      <w:proofErr w:type="spellEnd"/>
      <w:r w:rsidRPr="001A20B2">
        <w:rPr>
          <w:rFonts w:ascii="Times New Roman" w:hAnsi="Times New Roman" w:cs="Times New Roman"/>
          <w:lang w:val="en-GB"/>
        </w:rPr>
        <w:t xml:space="preserve">). Modified from </w:t>
      </w:r>
      <w:proofErr w:type="spellStart"/>
      <w:r w:rsidRPr="001A20B2">
        <w:rPr>
          <w:rFonts w:ascii="Times New Roman" w:hAnsi="Times New Roman" w:cs="Times New Roman"/>
          <w:lang w:val="en-GB"/>
        </w:rPr>
        <w:t>Losa</w:t>
      </w:r>
      <w:proofErr w:type="spellEnd"/>
      <w:r w:rsidRPr="001A20B2">
        <w:rPr>
          <w:rFonts w:ascii="Times New Roman" w:hAnsi="Times New Roman" w:cs="Times New Roman"/>
          <w:lang w:val="en-GB"/>
        </w:rPr>
        <w:t xml:space="preserve">-Quintana et al. (1986). </w:t>
      </w:r>
      <w:r>
        <w:rPr>
          <w:rFonts w:ascii="Times New Roman" w:hAnsi="Times New Roman" w:cs="Times New Roman"/>
          <w:lang w:val="en-GB"/>
        </w:rPr>
        <w:t>Picture: JM</w:t>
      </w:r>
      <w:r w:rsidRPr="006514CB">
        <w:rPr>
          <w:rFonts w:ascii="Times New Roman" w:hAnsi="Times New Roman" w:cs="Times New Roman"/>
          <w:lang w:val="en-GB"/>
        </w:rPr>
        <w:t xml:space="preserve"> Martín-Martín</w:t>
      </w:r>
      <w:r>
        <w:rPr>
          <w:rFonts w:ascii="Times New Roman" w:hAnsi="Times New Roman" w:cs="Times New Roman"/>
          <w:lang w:val="en-GB"/>
        </w:rPr>
        <w:t xml:space="preserve">. </w:t>
      </w:r>
    </w:p>
    <w:p w14:paraId="6F885AAC" w14:textId="0C19208F" w:rsidR="001A20B2" w:rsidRDefault="001A20B2" w:rsidP="00DA25B6">
      <w:pPr>
        <w:spacing w:before="0" w:after="200"/>
        <w:rPr>
          <w:rFonts w:ascii="Times New Roman" w:hAnsi="Times New Roman" w:cs="Times New Roman"/>
          <w:lang w:val="en-GB"/>
        </w:rPr>
      </w:pPr>
      <w:r w:rsidRPr="001A20B2">
        <w:rPr>
          <w:rFonts w:ascii="Times New Roman" w:hAnsi="Times New Roman" w:cs="Times New Roman"/>
          <w:lang w:val="en-GB"/>
        </w:rPr>
        <w:t xml:space="preserve">Figure 5. </w:t>
      </w:r>
      <w:proofErr w:type="gramStart"/>
      <w:r w:rsidRPr="001A20B2">
        <w:rPr>
          <w:rFonts w:ascii="Times New Roman" w:hAnsi="Times New Roman" w:cs="Times New Roman"/>
          <w:lang w:val="en-GB"/>
        </w:rPr>
        <w:t>Schema of the sampling design.</w:t>
      </w:r>
      <w:proofErr w:type="gramEnd"/>
      <w:r w:rsidRPr="001A20B2">
        <w:rPr>
          <w:rFonts w:ascii="Times New Roman" w:hAnsi="Times New Roman" w:cs="Times New Roman"/>
          <w:lang w:val="en-GB"/>
        </w:rPr>
        <w:t xml:space="preserve"> a) Different sampling plots were distributed along an altitudinal gradient. For the middle-altitude locality the plots were sampled in two periods: 1988-1990 and 2009-2013. View of a sampling plot of 1 x 1 m (b) that was divided into quadrats of 25 x 25 cm to facilitate counting (c) and to record the cover-abundance and the number of individuals in flowering (d) or in fruit </w:t>
      </w:r>
      <w:proofErr w:type="spellStart"/>
      <w:r w:rsidRPr="001A20B2">
        <w:rPr>
          <w:rFonts w:ascii="Times New Roman" w:hAnsi="Times New Roman" w:cs="Times New Roman"/>
          <w:lang w:val="en-GB"/>
        </w:rPr>
        <w:t>phenophase</w:t>
      </w:r>
      <w:proofErr w:type="spellEnd"/>
      <w:r w:rsidRPr="001A20B2">
        <w:rPr>
          <w:rFonts w:ascii="Times New Roman" w:hAnsi="Times New Roman" w:cs="Times New Roman"/>
          <w:lang w:val="en-GB"/>
        </w:rPr>
        <w:t xml:space="preserve">.  </w:t>
      </w:r>
    </w:p>
    <w:p w14:paraId="7DBC4376" w14:textId="77777777" w:rsidR="001A20B2" w:rsidRPr="007F6589" w:rsidRDefault="001A20B2" w:rsidP="00DA25B6">
      <w:pPr>
        <w:spacing w:before="0" w:after="200"/>
        <w:rPr>
          <w:rFonts w:ascii="Times New Roman" w:hAnsi="Times New Roman" w:cs="Times New Roman"/>
          <w:lang w:val="en-GB"/>
        </w:rPr>
      </w:pPr>
    </w:p>
    <w:sectPr w:rsidR="001A20B2" w:rsidRPr="007F6589" w:rsidSect="000163BB">
      <w:pgSz w:w="11900" w:h="16840"/>
      <w:pgMar w:top="1417" w:right="1701" w:bottom="1417" w:left="17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S Sans Serif">
    <w:altName w:val="Arial"/>
    <w:panose1 w:val="00000000000000000000"/>
    <w:charset w:val="4D"/>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03D3734"/>
    <w:multiLevelType w:val="hybridMultilevel"/>
    <w:tmpl w:val="1ABA9C72"/>
    <w:lvl w:ilvl="0" w:tplc="38EC31E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146"/>
    <w:rsid w:val="000163BB"/>
    <w:rsid w:val="00030310"/>
    <w:rsid w:val="00031253"/>
    <w:rsid w:val="00035B1B"/>
    <w:rsid w:val="00040BA1"/>
    <w:rsid w:val="000573E9"/>
    <w:rsid w:val="0008300A"/>
    <w:rsid w:val="00093E7C"/>
    <w:rsid w:val="000A1433"/>
    <w:rsid w:val="000A4B2D"/>
    <w:rsid w:val="000B201B"/>
    <w:rsid w:val="000C0D73"/>
    <w:rsid w:val="000E2367"/>
    <w:rsid w:val="000E63BF"/>
    <w:rsid w:val="000F0A0C"/>
    <w:rsid w:val="000F3B87"/>
    <w:rsid w:val="001109CD"/>
    <w:rsid w:val="001159B5"/>
    <w:rsid w:val="00120AD4"/>
    <w:rsid w:val="001255F7"/>
    <w:rsid w:val="001303E9"/>
    <w:rsid w:val="00134DAA"/>
    <w:rsid w:val="001354FC"/>
    <w:rsid w:val="00136237"/>
    <w:rsid w:val="00144C1A"/>
    <w:rsid w:val="0015516F"/>
    <w:rsid w:val="00162A37"/>
    <w:rsid w:val="00167786"/>
    <w:rsid w:val="00172ECF"/>
    <w:rsid w:val="001832B1"/>
    <w:rsid w:val="001A20B2"/>
    <w:rsid w:val="001A70B4"/>
    <w:rsid w:val="001A79CA"/>
    <w:rsid w:val="001C67D7"/>
    <w:rsid w:val="001D17B1"/>
    <w:rsid w:val="001E7B04"/>
    <w:rsid w:val="001F46C0"/>
    <w:rsid w:val="00206DF1"/>
    <w:rsid w:val="00232FD5"/>
    <w:rsid w:val="00237865"/>
    <w:rsid w:val="00241545"/>
    <w:rsid w:val="00241981"/>
    <w:rsid w:val="00250FB6"/>
    <w:rsid w:val="00252D52"/>
    <w:rsid w:val="002642B0"/>
    <w:rsid w:val="0027062E"/>
    <w:rsid w:val="0027252F"/>
    <w:rsid w:val="002923CA"/>
    <w:rsid w:val="00294607"/>
    <w:rsid w:val="002974D4"/>
    <w:rsid w:val="002A5D4F"/>
    <w:rsid w:val="002B5EA0"/>
    <w:rsid w:val="002C20FC"/>
    <w:rsid w:val="002D1061"/>
    <w:rsid w:val="002E52F7"/>
    <w:rsid w:val="002E6A06"/>
    <w:rsid w:val="00314C02"/>
    <w:rsid w:val="003368C2"/>
    <w:rsid w:val="00344A36"/>
    <w:rsid w:val="00344B88"/>
    <w:rsid w:val="00353134"/>
    <w:rsid w:val="00354FE2"/>
    <w:rsid w:val="00363380"/>
    <w:rsid w:val="003643C7"/>
    <w:rsid w:val="00384A82"/>
    <w:rsid w:val="003A02C1"/>
    <w:rsid w:val="003A2DC1"/>
    <w:rsid w:val="003B478C"/>
    <w:rsid w:val="003B5868"/>
    <w:rsid w:val="003D076A"/>
    <w:rsid w:val="003D5A2D"/>
    <w:rsid w:val="003E7A61"/>
    <w:rsid w:val="003F301F"/>
    <w:rsid w:val="00413CB0"/>
    <w:rsid w:val="004225C6"/>
    <w:rsid w:val="00424899"/>
    <w:rsid w:val="00431712"/>
    <w:rsid w:val="00462904"/>
    <w:rsid w:val="004712CA"/>
    <w:rsid w:val="00484841"/>
    <w:rsid w:val="00491035"/>
    <w:rsid w:val="004A1518"/>
    <w:rsid w:val="004A68E5"/>
    <w:rsid w:val="004B67DF"/>
    <w:rsid w:val="004D6CB2"/>
    <w:rsid w:val="004D7D13"/>
    <w:rsid w:val="004E29B3"/>
    <w:rsid w:val="004E39D9"/>
    <w:rsid w:val="00500BF9"/>
    <w:rsid w:val="00522FE4"/>
    <w:rsid w:val="00527057"/>
    <w:rsid w:val="00561F3F"/>
    <w:rsid w:val="00563B62"/>
    <w:rsid w:val="005675EF"/>
    <w:rsid w:val="00571BCD"/>
    <w:rsid w:val="00583A8B"/>
    <w:rsid w:val="00587CD0"/>
    <w:rsid w:val="00590D07"/>
    <w:rsid w:val="005A55DB"/>
    <w:rsid w:val="005B24A3"/>
    <w:rsid w:val="005B4105"/>
    <w:rsid w:val="005C0549"/>
    <w:rsid w:val="005C2E91"/>
    <w:rsid w:val="005C5285"/>
    <w:rsid w:val="005C552F"/>
    <w:rsid w:val="005D0D54"/>
    <w:rsid w:val="005E2FFE"/>
    <w:rsid w:val="005F380C"/>
    <w:rsid w:val="00606D5C"/>
    <w:rsid w:val="006257EF"/>
    <w:rsid w:val="00625CC4"/>
    <w:rsid w:val="00635A08"/>
    <w:rsid w:val="006411C9"/>
    <w:rsid w:val="006514CB"/>
    <w:rsid w:val="00651C64"/>
    <w:rsid w:val="00671BA1"/>
    <w:rsid w:val="00681093"/>
    <w:rsid w:val="00687CA4"/>
    <w:rsid w:val="0069389A"/>
    <w:rsid w:val="006B3555"/>
    <w:rsid w:val="006B7095"/>
    <w:rsid w:val="006B7592"/>
    <w:rsid w:val="006C07E1"/>
    <w:rsid w:val="006D28A7"/>
    <w:rsid w:val="006F7905"/>
    <w:rsid w:val="007053ED"/>
    <w:rsid w:val="00707BAE"/>
    <w:rsid w:val="007244CB"/>
    <w:rsid w:val="00724F06"/>
    <w:rsid w:val="007618D9"/>
    <w:rsid w:val="00784D58"/>
    <w:rsid w:val="00797255"/>
    <w:rsid w:val="00797AA8"/>
    <w:rsid w:val="00797B6D"/>
    <w:rsid w:val="007E5A5F"/>
    <w:rsid w:val="007F0961"/>
    <w:rsid w:val="007F57F5"/>
    <w:rsid w:val="007F6589"/>
    <w:rsid w:val="00805EAB"/>
    <w:rsid w:val="00832158"/>
    <w:rsid w:val="008475AE"/>
    <w:rsid w:val="00874C5A"/>
    <w:rsid w:val="00877C9C"/>
    <w:rsid w:val="008A3DFF"/>
    <w:rsid w:val="008A6B58"/>
    <w:rsid w:val="008A7438"/>
    <w:rsid w:val="008B282D"/>
    <w:rsid w:val="008D6863"/>
    <w:rsid w:val="008E788D"/>
    <w:rsid w:val="008F7388"/>
    <w:rsid w:val="008F7EF8"/>
    <w:rsid w:val="009030D9"/>
    <w:rsid w:val="00903262"/>
    <w:rsid w:val="00905CD2"/>
    <w:rsid w:val="00907D05"/>
    <w:rsid w:val="00914964"/>
    <w:rsid w:val="00921BEA"/>
    <w:rsid w:val="00930977"/>
    <w:rsid w:val="009471EE"/>
    <w:rsid w:val="00953801"/>
    <w:rsid w:val="009625D1"/>
    <w:rsid w:val="00963D16"/>
    <w:rsid w:val="00966A37"/>
    <w:rsid w:val="00992504"/>
    <w:rsid w:val="009A5C71"/>
    <w:rsid w:val="009A7370"/>
    <w:rsid w:val="009B3459"/>
    <w:rsid w:val="009C5F90"/>
    <w:rsid w:val="009C6AF2"/>
    <w:rsid w:val="009D50BB"/>
    <w:rsid w:val="009F1315"/>
    <w:rsid w:val="00A157C8"/>
    <w:rsid w:val="00A40F96"/>
    <w:rsid w:val="00A470D9"/>
    <w:rsid w:val="00A55CB3"/>
    <w:rsid w:val="00A719E1"/>
    <w:rsid w:val="00A81BD1"/>
    <w:rsid w:val="00A82667"/>
    <w:rsid w:val="00A95478"/>
    <w:rsid w:val="00AE0B51"/>
    <w:rsid w:val="00AF1D8C"/>
    <w:rsid w:val="00B00B82"/>
    <w:rsid w:val="00B11B24"/>
    <w:rsid w:val="00B16D65"/>
    <w:rsid w:val="00B3042B"/>
    <w:rsid w:val="00B36761"/>
    <w:rsid w:val="00B50FA0"/>
    <w:rsid w:val="00B564DF"/>
    <w:rsid w:val="00B57BED"/>
    <w:rsid w:val="00B57D71"/>
    <w:rsid w:val="00B62829"/>
    <w:rsid w:val="00B652B5"/>
    <w:rsid w:val="00B86B75"/>
    <w:rsid w:val="00B910C0"/>
    <w:rsid w:val="00BB2384"/>
    <w:rsid w:val="00BB3361"/>
    <w:rsid w:val="00BB72CB"/>
    <w:rsid w:val="00BC48D5"/>
    <w:rsid w:val="00BC7A08"/>
    <w:rsid w:val="00BF1042"/>
    <w:rsid w:val="00C1735F"/>
    <w:rsid w:val="00C36279"/>
    <w:rsid w:val="00C423AE"/>
    <w:rsid w:val="00C4770E"/>
    <w:rsid w:val="00C70AA1"/>
    <w:rsid w:val="00C8373C"/>
    <w:rsid w:val="00CB3E7D"/>
    <w:rsid w:val="00CC6229"/>
    <w:rsid w:val="00CE7484"/>
    <w:rsid w:val="00CF0CF4"/>
    <w:rsid w:val="00D066AA"/>
    <w:rsid w:val="00D07075"/>
    <w:rsid w:val="00D22515"/>
    <w:rsid w:val="00D4358C"/>
    <w:rsid w:val="00D628CB"/>
    <w:rsid w:val="00D774B6"/>
    <w:rsid w:val="00DA25B6"/>
    <w:rsid w:val="00DC1BB4"/>
    <w:rsid w:val="00DC6C65"/>
    <w:rsid w:val="00DD5D6E"/>
    <w:rsid w:val="00DE0460"/>
    <w:rsid w:val="00DE6921"/>
    <w:rsid w:val="00E03576"/>
    <w:rsid w:val="00E315A3"/>
    <w:rsid w:val="00E3322E"/>
    <w:rsid w:val="00E41694"/>
    <w:rsid w:val="00E43C54"/>
    <w:rsid w:val="00E65E88"/>
    <w:rsid w:val="00E83AEE"/>
    <w:rsid w:val="00EC0ABE"/>
    <w:rsid w:val="00ED709C"/>
    <w:rsid w:val="00EF42E0"/>
    <w:rsid w:val="00F03159"/>
    <w:rsid w:val="00F272FF"/>
    <w:rsid w:val="00F4073B"/>
    <w:rsid w:val="00F43A48"/>
    <w:rsid w:val="00F55DBC"/>
    <w:rsid w:val="00F654B3"/>
    <w:rsid w:val="00F65B88"/>
    <w:rsid w:val="00F77C13"/>
    <w:rsid w:val="00FA5252"/>
    <w:rsid w:val="00FA7D9E"/>
    <w:rsid w:val="00FB6C73"/>
    <w:rsid w:val="00FB7393"/>
    <w:rsid w:val="00FC55A2"/>
    <w:rsid w:val="00FC5D9D"/>
    <w:rsid w:val="00FD3341"/>
    <w:rsid w:val="00FE2556"/>
    <w:rsid w:val="00FF5A0E"/>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E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Hyperlink" w:uiPriority="99"/>
    <w:lsdException w:name="HTML Preformatted" w:uiPriority="99"/>
  </w:latentStyles>
  <w:style w:type="paragraph" w:default="1" w:styleId="Normal">
    <w:name w:val="Normal"/>
    <w:qFormat/>
    <w:rsid w:val="00B36761"/>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B36761"/>
    <w:pPr>
      <w:spacing w:before="36" w:after="36"/>
    </w:pPr>
  </w:style>
  <w:style w:type="paragraph" w:styleId="Ttulo">
    <w:name w:val="Title"/>
    <w:basedOn w:val="Normal"/>
    <w:next w:val="Normal"/>
    <w:qFormat/>
    <w:rsid w:val="00B3676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rsid w:val="00B36761"/>
    <w:pPr>
      <w:spacing w:before="240"/>
    </w:pPr>
    <w:rPr>
      <w:sz w:val="30"/>
      <w:szCs w:val="30"/>
    </w:rPr>
  </w:style>
  <w:style w:type="paragraph" w:customStyle="1" w:styleId="Author">
    <w:name w:val="Author"/>
    <w:next w:val="Normal"/>
    <w:qFormat/>
    <w:rsid w:val="00B36761"/>
    <w:pPr>
      <w:keepNext/>
      <w:keepLines/>
      <w:jc w:val="center"/>
    </w:pPr>
  </w:style>
  <w:style w:type="paragraph" w:styleId="Fecha">
    <w:name w:val="Date"/>
    <w:next w:val="Normal"/>
    <w:qFormat/>
    <w:rsid w:val="00B36761"/>
    <w:pPr>
      <w:keepNext/>
      <w:keepLines/>
      <w:jc w:val="center"/>
    </w:pPr>
  </w:style>
  <w:style w:type="paragraph" w:customStyle="1" w:styleId="Abstract">
    <w:name w:val="Abstract"/>
    <w:basedOn w:val="Normal"/>
    <w:next w:val="Normal"/>
    <w:qFormat/>
    <w:rsid w:val="00B36761"/>
    <w:pPr>
      <w:keepNext/>
      <w:keepLines/>
      <w:spacing w:before="300" w:after="300"/>
    </w:pPr>
    <w:rPr>
      <w:sz w:val="20"/>
      <w:szCs w:val="20"/>
    </w:rPr>
  </w:style>
  <w:style w:type="paragraph" w:styleId="Bibliografa">
    <w:name w:val="Bibliography"/>
    <w:basedOn w:val="Normal"/>
    <w:qFormat/>
    <w:rsid w:val="00B36761"/>
  </w:style>
  <w:style w:type="paragraph" w:customStyle="1" w:styleId="Ttulo11">
    <w:name w:val="Título 11"/>
    <w:basedOn w:val="Normal"/>
    <w:next w:val="Normal"/>
    <w:uiPriority w:val="9"/>
    <w:qFormat/>
    <w:rsid w:val="00B367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Ttulo51">
    <w:name w:val="Título 51"/>
    <w:basedOn w:val="Normal"/>
    <w:next w:val="Normal"/>
    <w:uiPriority w:val="9"/>
    <w:unhideWhenUsed/>
    <w:qFormat/>
    <w:rsid w:val="00B36761"/>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B36761"/>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B36761"/>
  </w:style>
  <w:style w:type="paragraph" w:customStyle="1" w:styleId="DefinitionTerm">
    <w:name w:val="Definition Term"/>
    <w:basedOn w:val="Normal"/>
    <w:next w:val="Definition"/>
    <w:rsid w:val="00B36761"/>
    <w:pPr>
      <w:keepNext/>
      <w:keepLines/>
      <w:spacing w:after="0"/>
    </w:pPr>
    <w:rPr>
      <w:b/>
    </w:rPr>
  </w:style>
  <w:style w:type="paragraph" w:customStyle="1" w:styleId="Definition">
    <w:name w:val="Definition"/>
    <w:basedOn w:val="Normal"/>
    <w:rsid w:val="00B36761"/>
  </w:style>
  <w:style w:type="paragraph" w:styleId="Textodecuerpo">
    <w:name w:val="Body Text"/>
    <w:basedOn w:val="Normal"/>
    <w:rsid w:val="00B36761"/>
    <w:pPr>
      <w:spacing w:after="120"/>
    </w:pPr>
  </w:style>
  <w:style w:type="paragraph" w:customStyle="1" w:styleId="TableCaption">
    <w:name w:val="Table Caption"/>
    <w:basedOn w:val="Normal"/>
    <w:rsid w:val="00B36761"/>
    <w:pPr>
      <w:spacing w:before="0" w:after="120"/>
    </w:pPr>
    <w:rPr>
      <w:i/>
    </w:rPr>
  </w:style>
  <w:style w:type="paragraph" w:customStyle="1" w:styleId="ImageCaption">
    <w:name w:val="Image Caption"/>
    <w:basedOn w:val="Normal"/>
    <w:link w:val="BodyTextChar"/>
    <w:rsid w:val="00B36761"/>
    <w:pPr>
      <w:spacing w:before="0" w:after="120"/>
    </w:pPr>
    <w:rPr>
      <w:i/>
    </w:rPr>
  </w:style>
  <w:style w:type="character" w:customStyle="1" w:styleId="BodyTextChar">
    <w:name w:val="Body Text Char"/>
    <w:basedOn w:val="Fuentedeprrafopredeter"/>
    <w:link w:val="ImageCaption"/>
    <w:rsid w:val="00B36761"/>
  </w:style>
  <w:style w:type="character" w:customStyle="1" w:styleId="VerbatimChar">
    <w:name w:val="Verbatim Char"/>
    <w:basedOn w:val="BodyTextChar"/>
    <w:link w:val="SourceCode1"/>
    <w:rsid w:val="00B36761"/>
    <w:rPr>
      <w:rFonts w:ascii="Consolas" w:hAnsi="Consolas"/>
      <w:sz w:val="22"/>
    </w:rPr>
  </w:style>
  <w:style w:type="character" w:customStyle="1" w:styleId="FootnoteRef">
    <w:name w:val="Footnote Ref"/>
    <w:basedOn w:val="BodyTextChar"/>
    <w:rsid w:val="00B36761"/>
    <w:rPr>
      <w:vertAlign w:val="superscript"/>
    </w:rPr>
  </w:style>
  <w:style w:type="character" w:customStyle="1" w:styleId="Link">
    <w:name w:val="Link"/>
    <w:basedOn w:val="BodyTextChar"/>
    <w:rsid w:val="00B36761"/>
    <w:rPr>
      <w:color w:val="4F81BD" w:themeColor="accent1"/>
    </w:rPr>
  </w:style>
  <w:style w:type="paragraph" w:customStyle="1" w:styleId="SourceCode">
    <w:name w:val="Source Code"/>
    <w:basedOn w:val="Normal"/>
    <w:rsid w:val="00B36761"/>
    <w:pPr>
      <w:wordWrap w:val="0"/>
    </w:pPr>
  </w:style>
  <w:style w:type="character" w:customStyle="1" w:styleId="KeywordTok">
    <w:name w:val="KeywordTok"/>
    <w:basedOn w:val="VerbatimChar"/>
    <w:rsid w:val="00B36761"/>
    <w:rPr>
      <w:rFonts w:ascii="Consolas" w:hAnsi="Consolas"/>
      <w:b/>
      <w:color w:val="007020"/>
      <w:sz w:val="22"/>
    </w:rPr>
  </w:style>
  <w:style w:type="character" w:customStyle="1" w:styleId="DataTypeTok">
    <w:name w:val="DataTypeTok"/>
    <w:basedOn w:val="VerbatimChar"/>
    <w:rsid w:val="00B36761"/>
    <w:rPr>
      <w:rFonts w:ascii="Consolas" w:hAnsi="Consolas"/>
      <w:color w:val="902000"/>
      <w:sz w:val="22"/>
    </w:rPr>
  </w:style>
  <w:style w:type="character" w:customStyle="1" w:styleId="DecValTok">
    <w:name w:val="DecValTok"/>
    <w:basedOn w:val="VerbatimChar"/>
    <w:rsid w:val="00B36761"/>
    <w:rPr>
      <w:rFonts w:ascii="Consolas" w:hAnsi="Consolas"/>
      <w:color w:val="40A070"/>
      <w:sz w:val="22"/>
    </w:rPr>
  </w:style>
  <w:style w:type="character" w:customStyle="1" w:styleId="BaseNTok">
    <w:name w:val="BaseNTok"/>
    <w:basedOn w:val="VerbatimChar"/>
    <w:rsid w:val="00B36761"/>
    <w:rPr>
      <w:rFonts w:ascii="Consolas" w:hAnsi="Consolas"/>
      <w:color w:val="40A070"/>
      <w:sz w:val="22"/>
    </w:rPr>
  </w:style>
  <w:style w:type="character" w:customStyle="1" w:styleId="FloatTok">
    <w:name w:val="FloatTok"/>
    <w:basedOn w:val="VerbatimChar"/>
    <w:rsid w:val="00B36761"/>
    <w:rPr>
      <w:rFonts w:ascii="Consolas" w:hAnsi="Consolas"/>
      <w:color w:val="40A070"/>
      <w:sz w:val="22"/>
    </w:rPr>
  </w:style>
  <w:style w:type="character" w:customStyle="1" w:styleId="CharTok">
    <w:name w:val="CharTok"/>
    <w:basedOn w:val="VerbatimChar"/>
    <w:rsid w:val="00B36761"/>
    <w:rPr>
      <w:rFonts w:ascii="Consolas" w:hAnsi="Consolas"/>
      <w:color w:val="4070A0"/>
      <w:sz w:val="22"/>
    </w:rPr>
  </w:style>
  <w:style w:type="character" w:customStyle="1" w:styleId="StringTok">
    <w:name w:val="StringTok"/>
    <w:basedOn w:val="VerbatimChar"/>
    <w:rsid w:val="00B36761"/>
    <w:rPr>
      <w:rFonts w:ascii="Consolas" w:hAnsi="Consolas"/>
      <w:color w:val="4070A0"/>
      <w:sz w:val="22"/>
    </w:rPr>
  </w:style>
  <w:style w:type="character" w:customStyle="1" w:styleId="CommentTok">
    <w:name w:val="CommentTok"/>
    <w:basedOn w:val="VerbatimChar"/>
    <w:rsid w:val="00B36761"/>
    <w:rPr>
      <w:rFonts w:ascii="Consolas" w:hAnsi="Consolas"/>
      <w:i/>
      <w:color w:val="60A0B0"/>
      <w:sz w:val="22"/>
    </w:rPr>
  </w:style>
  <w:style w:type="character" w:customStyle="1" w:styleId="OtherTok">
    <w:name w:val="OtherTok"/>
    <w:basedOn w:val="VerbatimChar"/>
    <w:rsid w:val="00B36761"/>
    <w:rPr>
      <w:rFonts w:ascii="Consolas" w:hAnsi="Consolas"/>
      <w:color w:val="007020"/>
      <w:sz w:val="22"/>
    </w:rPr>
  </w:style>
  <w:style w:type="character" w:customStyle="1" w:styleId="AlertTok">
    <w:name w:val="AlertTok"/>
    <w:basedOn w:val="VerbatimChar"/>
    <w:rsid w:val="00B36761"/>
    <w:rPr>
      <w:rFonts w:ascii="Consolas" w:hAnsi="Consolas"/>
      <w:b/>
      <w:color w:val="FF0000"/>
      <w:sz w:val="22"/>
    </w:rPr>
  </w:style>
  <w:style w:type="character" w:customStyle="1" w:styleId="FunctionTok">
    <w:name w:val="FunctionTok"/>
    <w:basedOn w:val="VerbatimChar"/>
    <w:rsid w:val="00B36761"/>
    <w:rPr>
      <w:rFonts w:ascii="Consolas" w:hAnsi="Consolas"/>
      <w:color w:val="06287E"/>
      <w:sz w:val="22"/>
    </w:rPr>
  </w:style>
  <w:style w:type="character" w:customStyle="1" w:styleId="RegionMarkerTok">
    <w:name w:val="RegionMarkerTok"/>
    <w:basedOn w:val="VerbatimChar"/>
    <w:rsid w:val="00B36761"/>
    <w:rPr>
      <w:rFonts w:ascii="Consolas" w:hAnsi="Consolas"/>
      <w:sz w:val="22"/>
    </w:rPr>
  </w:style>
  <w:style w:type="character" w:customStyle="1" w:styleId="ErrorTok">
    <w:name w:val="ErrorTok"/>
    <w:basedOn w:val="VerbatimChar"/>
    <w:rsid w:val="00B36761"/>
    <w:rPr>
      <w:rFonts w:ascii="Consolas" w:hAnsi="Consolas"/>
      <w:b/>
      <w:color w:val="FF0000"/>
      <w:sz w:val="22"/>
    </w:rPr>
  </w:style>
  <w:style w:type="character" w:customStyle="1" w:styleId="NormalTok">
    <w:name w:val="NormalTok"/>
    <w:basedOn w:val="VerbatimChar"/>
    <w:rsid w:val="00B36761"/>
    <w:rPr>
      <w:rFonts w:ascii="Consolas" w:hAnsi="Consolas"/>
      <w:sz w:val="22"/>
    </w:rPr>
  </w:style>
  <w:style w:type="paragraph" w:customStyle="1" w:styleId="SourceCode1">
    <w:name w:val="Source Code1"/>
    <w:basedOn w:val="Normal"/>
    <w:link w:val="VerbatimChar"/>
    <w:rsid w:val="00B36761"/>
    <w:pPr>
      <w:wordWrap w:val="0"/>
    </w:pPr>
  </w:style>
  <w:style w:type="character" w:customStyle="1" w:styleId="KeywordTok1">
    <w:name w:val="KeywordTok1"/>
    <w:basedOn w:val="VerbatimChar"/>
    <w:rsid w:val="00B36761"/>
    <w:rPr>
      <w:rFonts w:ascii="Consolas" w:hAnsi="Consolas"/>
      <w:b/>
      <w:color w:val="007020"/>
      <w:sz w:val="22"/>
    </w:rPr>
  </w:style>
  <w:style w:type="character" w:customStyle="1" w:styleId="DataTypeTok1">
    <w:name w:val="DataTypeTok1"/>
    <w:basedOn w:val="VerbatimChar"/>
    <w:rsid w:val="00B36761"/>
    <w:rPr>
      <w:rFonts w:ascii="Consolas" w:hAnsi="Consolas"/>
      <w:color w:val="902000"/>
      <w:sz w:val="22"/>
    </w:rPr>
  </w:style>
  <w:style w:type="character" w:customStyle="1" w:styleId="DecValTok1">
    <w:name w:val="DecValTok1"/>
    <w:basedOn w:val="VerbatimChar"/>
    <w:rsid w:val="00B36761"/>
    <w:rPr>
      <w:rFonts w:ascii="Consolas" w:hAnsi="Consolas"/>
      <w:color w:val="40A070"/>
      <w:sz w:val="22"/>
    </w:rPr>
  </w:style>
  <w:style w:type="character" w:customStyle="1" w:styleId="BaseNTok1">
    <w:name w:val="BaseNTok1"/>
    <w:basedOn w:val="VerbatimChar"/>
    <w:rsid w:val="00B36761"/>
    <w:rPr>
      <w:rFonts w:ascii="Consolas" w:hAnsi="Consolas"/>
      <w:color w:val="40A070"/>
      <w:sz w:val="22"/>
    </w:rPr>
  </w:style>
  <w:style w:type="character" w:customStyle="1" w:styleId="FloatTok1">
    <w:name w:val="FloatTok1"/>
    <w:basedOn w:val="VerbatimChar"/>
    <w:rsid w:val="00B36761"/>
    <w:rPr>
      <w:rFonts w:ascii="Consolas" w:hAnsi="Consolas"/>
      <w:color w:val="40A070"/>
      <w:sz w:val="22"/>
    </w:rPr>
  </w:style>
  <w:style w:type="character" w:customStyle="1" w:styleId="CharTok1">
    <w:name w:val="CharTok1"/>
    <w:basedOn w:val="VerbatimChar"/>
    <w:rsid w:val="00B36761"/>
    <w:rPr>
      <w:rFonts w:ascii="Consolas" w:hAnsi="Consolas"/>
      <w:color w:val="4070A0"/>
      <w:sz w:val="22"/>
    </w:rPr>
  </w:style>
  <w:style w:type="character" w:customStyle="1" w:styleId="StringTok1">
    <w:name w:val="StringTok1"/>
    <w:basedOn w:val="VerbatimChar"/>
    <w:rsid w:val="00B36761"/>
    <w:rPr>
      <w:rFonts w:ascii="Consolas" w:hAnsi="Consolas"/>
      <w:color w:val="4070A0"/>
      <w:sz w:val="22"/>
    </w:rPr>
  </w:style>
  <w:style w:type="character" w:customStyle="1" w:styleId="CommentTok1">
    <w:name w:val="CommentTok1"/>
    <w:basedOn w:val="VerbatimChar"/>
    <w:rsid w:val="00B36761"/>
    <w:rPr>
      <w:rFonts w:ascii="Consolas" w:hAnsi="Consolas"/>
      <w:i/>
      <w:color w:val="60A0B0"/>
      <w:sz w:val="22"/>
    </w:rPr>
  </w:style>
  <w:style w:type="character" w:customStyle="1" w:styleId="OtherTok1">
    <w:name w:val="OtherTok1"/>
    <w:basedOn w:val="VerbatimChar"/>
    <w:rsid w:val="00B36761"/>
    <w:rPr>
      <w:rFonts w:ascii="Consolas" w:hAnsi="Consolas"/>
      <w:color w:val="007020"/>
      <w:sz w:val="22"/>
    </w:rPr>
  </w:style>
  <w:style w:type="character" w:customStyle="1" w:styleId="AlertTok1">
    <w:name w:val="AlertTok1"/>
    <w:basedOn w:val="VerbatimChar"/>
    <w:rsid w:val="00B36761"/>
    <w:rPr>
      <w:rFonts w:ascii="Consolas" w:hAnsi="Consolas"/>
      <w:b/>
      <w:color w:val="FF0000"/>
      <w:sz w:val="22"/>
    </w:rPr>
  </w:style>
  <w:style w:type="character" w:customStyle="1" w:styleId="FunctionTok1">
    <w:name w:val="FunctionTok1"/>
    <w:basedOn w:val="VerbatimChar"/>
    <w:rsid w:val="00B36761"/>
    <w:rPr>
      <w:rFonts w:ascii="Consolas" w:hAnsi="Consolas"/>
      <w:color w:val="06287E"/>
      <w:sz w:val="22"/>
    </w:rPr>
  </w:style>
  <w:style w:type="character" w:customStyle="1" w:styleId="RegionMarkerTok1">
    <w:name w:val="RegionMarkerTok1"/>
    <w:basedOn w:val="VerbatimChar"/>
    <w:rsid w:val="00B36761"/>
    <w:rPr>
      <w:rFonts w:ascii="Consolas" w:hAnsi="Consolas"/>
      <w:sz w:val="22"/>
    </w:rPr>
  </w:style>
  <w:style w:type="character" w:customStyle="1" w:styleId="ErrorTok1">
    <w:name w:val="ErrorTok1"/>
    <w:basedOn w:val="VerbatimChar"/>
    <w:rsid w:val="00B36761"/>
    <w:rPr>
      <w:rFonts w:ascii="Consolas" w:hAnsi="Consolas"/>
      <w:b/>
      <w:color w:val="FF0000"/>
      <w:sz w:val="22"/>
    </w:rPr>
  </w:style>
  <w:style w:type="character" w:customStyle="1" w:styleId="NormalTok1">
    <w:name w:val="NormalTok1"/>
    <w:basedOn w:val="VerbatimChar"/>
    <w:rsid w:val="00B36761"/>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 w:type="character" w:styleId="Refdecomentario">
    <w:name w:val="annotation reference"/>
    <w:basedOn w:val="Fuentedeprrafopredeter"/>
    <w:rsid w:val="00363380"/>
    <w:rPr>
      <w:sz w:val="16"/>
      <w:szCs w:val="16"/>
    </w:rPr>
  </w:style>
  <w:style w:type="paragraph" w:styleId="Textocomentario">
    <w:name w:val="annotation text"/>
    <w:basedOn w:val="Normal"/>
    <w:link w:val="TextocomentarioCar"/>
    <w:uiPriority w:val="99"/>
    <w:rsid w:val="00363380"/>
    <w:rPr>
      <w:sz w:val="20"/>
      <w:szCs w:val="20"/>
    </w:rPr>
  </w:style>
  <w:style w:type="character" w:customStyle="1" w:styleId="TextocomentarioCar">
    <w:name w:val="Texto comentario Car"/>
    <w:basedOn w:val="Fuentedeprrafopredeter"/>
    <w:link w:val="Textocomentario"/>
    <w:uiPriority w:val="99"/>
    <w:rsid w:val="00363380"/>
    <w:rPr>
      <w:sz w:val="20"/>
      <w:szCs w:val="20"/>
    </w:rPr>
  </w:style>
  <w:style w:type="paragraph" w:styleId="Asuntodelcomentario">
    <w:name w:val="annotation subject"/>
    <w:basedOn w:val="Textocomentario"/>
    <w:next w:val="Textocomentario"/>
    <w:link w:val="AsuntodelcomentarioCar"/>
    <w:rsid w:val="0027062E"/>
    <w:rPr>
      <w:b/>
      <w:bCs/>
    </w:rPr>
  </w:style>
  <w:style w:type="character" w:customStyle="1" w:styleId="AsuntodelcomentarioCar">
    <w:name w:val="Asunto del comentario Car"/>
    <w:basedOn w:val="TextocomentarioCar"/>
    <w:link w:val="Asuntodelcomentario"/>
    <w:rsid w:val="0027062E"/>
    <w:rPr>
      <w:b/>
      <w:bCs/>
      <w:sz w:val="20"/>
      <w:szCs w:val="20"/>
    </w:rPr>
  </w:style>
  <w:style w:type="paragraph" w:customStyle="1" w:styleId="Default">
    <w:name w:val="Default"/>
    <w:rsid w:val="009A7370"/>
    <w:pPr>
      <w:autoSpaceDE w:val="0"/>
      <w:autoSpaceDN w:val="0"/>
      <w:adjustRightInd w:val="0"/>
      <w:spacing w:after="0"/>
    </w:pPr>
    <w:rPr>
      <w:rFonts w:ascii="Calibri" w:hAnsi="Calibri" w:cs="Calibri"/>
      <w:color w:val="000000"/>
      <w:lang w:val="es-ES"/>
    </w:rPr>
  </w:style>
  <w:style w:type="character" w:styleId="Hipervnculovisitado">
    <w:name w:val="FollowedHyperlink"/>
    <w:basedOn w:val="Fuentedeprrafopredeter"/>
    <w:rsid w:val="00571BCD"/>
    <w:rPr>
      <w:color w:val="800080" w:themeColor="followedHyperlink"/>
      <w:u w:val="single"/>
    </w:rPr>
  </w:style>
  <w:style w:type="character" w:customStyle="1" w:styleId="apple-converted-space">
    <w:name w:val="apple-converted-space"/>
    <w:basedOn w:val="Fuentedeprrafopredeter"/>
    <w:rsid w:val="00E65E88"/>
  </w:style>
  <w:style w:type="paragraph" w:styleId="Revisin">
    <w:name w:val="Revision"/>
    <w:hidden/>
    <w:rsid w:val="00093E7C"/>
    <w:pPr>
      <w:spacing w:after="0"/>
    </w:pPr>
  </w:style>
  <w:style w:type="paragraph" w:styleId="HTMLconformatoprevio">
    <w:name w:val="HTML Preformatted"/>
    <w:basedOn w:val="Normal"/>
    <w:link w:val="HTMLconformatoprevioCar"/>
    <w:uiPriority w:val="99"/>
    <w:unhideWhenUsed/>
    <w:rsid w:val="00D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066AA"/>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124">
      <w:bodyDiv w:val="1"/>
      <w:marLeft w:val="0"/>
      <w:marRight w:val="0"/>
      <w:marTop w:val="0"/>
      <w:marBottom w:val="0"/>
      <w:divBdr>
        <w:top w:val="none" w:sz="0" w:space="0" w:color="auto"/>
        <w:left w:val="none" w:sz="0" w:space="0" w:color="auto"/>
        <w:bottom w:val="none" w:sz="0" w:space="0" w:color="auto"/>
        <w:right w:val="none" w:sz="0" w:space="0" w:color="auto"/>
      </w:divBdr>
    </w:div>
    <w:div w:id="56828841">
      <w:bodyDiv w:val="1"/>
      <w:marLeft w:val="0"/>
      <w:marRight w:val="0"/>
      <w:marTop w:val="0"/>
      <w:marBottom w:val="0"/>
      <w:divBdr>
        <w:top w:val="none" w:sz="0" w:space="0" w:color="auto"/>
        <w:left w:val="none" w:sz="0" w:space="0" w:color="auto"/>
        <w:bottom w:val="none" w:sz="0" w:space="0" w:color="auto"/>
        <w:right w:val="none" w:sz="0" w:space="0" w:color="auto"/>
      </w:divBdr>
    </w:div>
    <w:div w:id="182981324">
      <w:bodyDiv w:val="1"/>
      <w:marLeft w:val="0"/>
      <w:marRight w:val="0"/>
      <w:marTop w:val="0"/>
      <w:marBottom w:val="0"/>
      <w:divBdr>
        <w:top w:val="none" w:sz="0" w:space="0" w:color="auto"/>
        <w:left w:val="none" w:sz="0" w:space="0" w:color="auto"/>
        <w:bottom w:val="none" w:sz="0" w:space="0" w:color="auto"/>
        <w:right w:val="none" w:sz="0" w:space="0" w:color="auto"/>
      </w:divBdr>
    </w:div>
    <w:div w:id="233660240">
      <w:bodyDiv w:val="1"/>
      <w:marLeft w:val="0"/>
      <w:marRight w:val="0"/>
      <w:marTop w:val="0"/>
      <w:marBottom w:val="0"/>
      <w:divBdr>
        <w:top w:val="none" w:sz="0" w:space="0" w:color="auto"/>
        <w:left w:val="none" w:sz="0" w:space="0" w:color="auto"/>
        <w:bottom w:val="none" w:sz="0" w:space="0" w:color="auto"/>
        <w:right w:val="none" w:sz="0" w:space="0" w:color="auto"/>
      </w:divBdr>
    </w:div>
    <w:div w:id="236257561">
      <w:bodyDiv w:val="1"/>
      <w:marLeft w:val="0"/>
      <w:marRight w:val="0"/>
      <w:marTop w:val="0"/>
      <w:marBottom w:val="0"/>
      <w:divBdr>
        <w:top w:val="none" w:sz="0" w:space="0" w:color="auto"/>
        <w:left w:val="none" w:sz="0" w:space="0" w:color="auto"/>
        <w:bottom w:val="none" w:sz="0" w:space="0" w:color="auto"/>
        <w:right w:val="none" w:sz="0" w:space="0" w:color="auto"/>
      </w:divBdr>
    </w:div>
    <w:div w:id="250698268">
      <w:bodyDiv w:val="1"/>
      <w:marLeft w:val="0"/>
      <w:marRight w:val="0"/>
      <w:marTop w:val="0"/>
      <w:marBottom w:val="0"/>
      <w:divBdr>
        <w:top w:val="none" w:sz="0" w:space="0" w:color="auto"/>
        <w:left w:val="none" w:sz="0" w:space="0" w:color="auto"/>
        <w:bottom w:val="none" w:sz="0" w:space="0" w:color="auto"/>
        <w:right w:val="none" w:sz="0" w:space="0" w:color="auto"/>
      </w:divBdr>
    </w:div>
    <w:div w:id="381642069">
      <w:bodyDiv w:val="1"/>
      <w:marLeft w:val="0"/>
      <w:marRight w:val="0"/>
      <w:marTop w:val="0"/>
      <w:marBottom w:val="0"/>
      <w:divBdr>
        <w:top w:val="none" w:sz="0" w:space="0" w:color="auto"/>
        <w:left w:val="none" w:sz="0" w:space="0" w:color="auto"/>
        <w:bottom w:val="none" w:sz="0" w:space="0" w:color="auto"/>
        <w:right w:val="none" w:sz="0" w:space="0" w:color="auto"/>
      </w:divBdr>
    </w:div>
    <w:div w:id="383064563">
      <w:bodyDiv w:val="1"/>
      <w:marLeft w:val="0"/>
      <w:marRight w:val="0"/>
      <w:marTop w:val="0"/>
      <w:marBottom w:val="0"/>
      <w:divBdr>
        <w:top w:val="none" w:sz="0" w:space="0" w:color="auto"/>
        <w:left w:val="none" w:sz="0" w:space="0" w:color="auto"/>
        <w:bottom w:val="none" w:sz="0" w:space="0" w:color="auto"/>
        <w:right w:val="none" w:sz="0" w:space="0" w:color="auto"/>
      </w:divBdr>
    </w:div>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619342763">
      <w:bodyDiv w:val="1"/>
      <w:marLeft w:val="0"/>
      <w:marRight w:val="0"/>
      <w:marTop w:val="0"/>
      <w:marBottom w:val="0"/>
      <w:divBdr>
        <w:top w:val="none" w:sz="0" w:space="0" w:color="auto"/>
        <w:left w:val="none" w:sz="0" w:space="0" w:color="auto"/>
        <w:bottom w:val="none" w:sz="0" w:space="0" w:color="auto"/>
        <w:right w:val="none" w:sz="0" w:space="0" w:color="auto"/>
      </w:divBdr>
    </w:div>
    <w:div w:id="637800735">
      <w:bodyDiv w:val="1"/>
      <w:marLeft w:val="0"/>
      <w:marRight w:val="0"/>
      <w:marTop w:val="0"/>
      <w:marBottom w:val="0"/>
      <w:divBdr>
        <w:top w:val="none" w:sz="0" w:space="0" w:color="auto"/>
        <w:left w:val="none" w:sz="0" w:space="0" w:color="auto"/>
        <w:bottom w:val="none" w:sz="0" w:space="0" w:color="auto"/>
        <w:right w:val="none" w:sz="0" w:space="0" w:color="auto"/>
      </w:divBdr>
    </w:div>
    <w:div w:id="674310163">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52748311">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979964465">
      <w:bodyDiv w:val="1"/>
      <w:marLeft w:val="0"/>
      <w:marRight w:val="0"/>
      <w:marTop w:val="0"/>
      <w:marBottom w:val="0"/>
      <w:divBdr>
        <w:top w:val="none" w:sz="0" w:space="0" w:color="auto"/>
        <w:left w:val="none" w:sz="0" w:space="0" w:color="auto"/>
        <w:bottom w:val="none" w:sz="0" w:space="0" w:color="auto"/>
        <w:right w:val="none" w:sz="0" w:space="0" w:color="auto"/>
      </w:divBdr>
    </w:div>
    <w:div w:id="980888469">
      <w:bodyDiv w:val="1"/>
      <w:marLeft w:val="0"/>
      <w:marRight w:val="0"/>
      <w:marTop w:val="0"/>
      <w:marBottom w:val="0"/>
      <w:divBdr>
        <w:top w:val="none" w:sz="0" w:space="0" w:color="auto"/>
        <w:left w:val="none" w:sz="0" w:space="0" w:color="auto"/>
        <w:bottom w:val="none" w:sz="0" w:space="0" w:color="auto"/>
        <w:right w:val="none" w:sz="0" w:space="0" w:color="auto"/>
      </w:divBdr>
    </w:div>
    <w:div w:id="1043991067">
      <w:bodyDiv w:val="1"/>
      <w:marLeft w:val="0"/>
      <w:marRight w:val="0"/>
      <w:marTop w:val="0"/>
      <w:marBottom w:val="0"/>
      <w:divBdr>
        <w:top w:val="none" w:sz="0" w:space="0" w:color="auto"/>
        <w:left w:val="none" w:sz="0" w:space="0" w:color="auto"/>
        <w:bottom w:val="none" w:sz="0" w:space="0" w:color="auto"/>
        <w:right w:val="none" w:sz="0" w:space="0" w:color="auto"/>
      </w:divBdr>
    </w:div>
    <w:div w:id="1069694878">
      <w:bodyDiv w:val="1"/>
      <w:marLeft w:val="0"/>
      <w:marRight w:val="0"/>
      <w:marTop w:val="0"/>
      <w:marBottom w:val="0"/>
      <w:divBdr>
        <w:top w:val="none" w:sz="0" w:space="0" w:color="auto"/>
        <w:left w:val="none" w:sz="0" w:space="0" w:color="auto"/>
        <w:bottom w:val="none" w:sz="0" w:space="0" w:color="auto"/>
        <w:right w:val="none" w:sz="0" w:space="0" w:color="auto"/>
      </w:divBdr>
    </w:div>
    <w:div w:id="1073821012">
      <w:bodyDiv w:val="1"/>
      <w:marLeft w:val="0"/>
      <w:marRight w:val="0"/>
      <w:marTop w:val="0"/>
      <w:marBottom w:val="0"/>
      <w:divBdr>
        <w:top w:val="none" w:sz="0" w:space="0" w:color="auto"/>
        <w:left w:val="none" w:sz="0" w:space="0" w:color="auto"/>
        <w:bottom w:val="none" w:sz="0" w:space="0" w:color="auto"/>
        <w:right w:val="none" w:sz="0" w:space="0" w:color="auto"/>
      </w:divBdr>
    </w:div>
    <w:div w:id="1111046586">
      <w:bodyDiv w:val="1"/>
      <w:marLeft w:val="0"/>
      <w:marRight w:val="0"/>
      <w:marTop w:val="0"/>
      <w:marBottom w:val="0"/>
      <w:divBdr>
        <w:top w:val="none" w:sz="0" w:space="0" w:color="auto"/>
        <w:left w:val="none" w:sz="0" w:space="0" w:color="auto"/>
        <w:bottom w:val="none" w:sz="0" w:space="0" w:color="auto"/>
        <w:right w:val="none" w:sz="0" w:space="0" w:color="auto"/>
      </w:divBdr>
    </w:div>
    <w:div w:id="1155149117">
      <w:bodyDiv w:val="1"/>
      <w:marLeft w:val="0"/>
      <w:marRight w:val="0"/>
      <w:marTop w:val="0"/>
      <w:marBottom w:val="0"/>
      <w:divBdr>
        <w:top w:val="none" w:sz="0" w:space="0" w:color="auto"/>
        <w:left w:val="none" w:sz="0" w:space="0" w:color="auto"/>
        <w:bottom w:val="none" w:sz="0" w:space="0" w:color="auto"/>
        <w:right w:val="none" w:sz="0" w:space="0" w:color="auto"/>
      </w:divBdr>
    </w:div>
    <w:div w:id="1213928614">
      <w:bodyDiv w:val="1"/>
      <w:marLeft w:val="0"/>
      <w:marRight w:val="0"/>
      <w:marTop w:val="0"/>
      <w:marBottom w:val="0"/>
      <w:divBdr>
        <w:top w:val="none" w:sz="0" w:space="0" w:color="auto"/>
        <w:left w:val="none" w:sz="0" w:space="0" w:color="auto"/>
        <w:bottom w:val="none" w:sz="0" w:space="0" w:color="auto"/>
        <w:right w:val="none" w:sz="0" w:space="0" w:color="auto"/>
      </w:divBdr>
    </w:div>
    <w:div w:id="1224290333">
      <w:bodyDiv w:val="1"/>
      <w:marLeft w:val="0"/>
      <w:marRight w:val="0"/>
      <w:marTop w:val="0"/>
      <w:marBottom w:val="0"/>
      <w:divBdr>
        <w:top w:val="none" w:sz="0" w:space="0" w:color="auto"/>
        <w:left w:val="none" w:sz="0" w:space="0" w:color="auto"/>
        <w:bottom w:val="none" w:sz="0" w:space="0" w:color="auto"/>
        <w:right w:val="none" w:sz="0" w:space="0" w:color="auto"/>
      </w:divBdr>
    </w:div>
    <w:div w:id="1302272515">
      <w:bodyDiv w:val="1"/>
      <w:marLeft w:val="0"/>
      <w:marRight w:val="0"/>
      <w:marTop w:val="0"/>
      <w:marBottom w:val="0"/>
      <w:divBdr>
        <w:top w:val="none" w:sz="0" w:space="0" w:color="auto"/>
        <w:left w:val="none" w:sz="0" w:space="0" w:color="auto"/>
        <w:bottom w:val="none" w:sz="0" w:space="0" w:color="auto"/>
        <w:right w:val="none" w:sz="0" w:space="0" w:color="auto"/>
      </w:divBdr>
    </w:div>
    <w:div w:id="1383674320">
      <w:bodyDiv w:val="1"/>
      <w:marLeft w:val="0"/>
      <w:marRight w:val="0"/>
      <w:marTop w:val="0"/>
      <w:marBottom w:val="0"/>
      <w:divBdr>
        <w:top w:val="none" w:sz="0" w:space="0" w:color="auto"/>
        <w:left w:val="none" w:sz="0" w:space="0" w:color="auto"/>
        <w:bottom w:val="none" w:sz="0" w:space="0" w:color="auto"/>
        <w:right w:val="none" w:sz="0" w:space="0" w:color="auto"/>
      </w:divBdr>
    </w:div>
    <w:div w:id="1452357543">
      <w:bodyDiv w:val="1"/>
      <w:marLeft w:val="0"/>
      <w:marRight w:val="0"/>
      <w:marTop w:val="0"/>
      <w:marBottom w:val="0"/>
      <w:divBdr>
        <w:top w:val="none" w:sz="0" w:space="0" w:color="auto"/>
        <w:left w:val="none" w:sz="0" w:space="0" w:color="auto"/>
        <w:bottom w:val="none" w:sz="0" w:space="0" w:color="auto"/>
        <w:right w:val="none" w:sz="0" w:space="0" w:color="auto"/>
      </w:divBdr>
    </w:div>
    <w:div w:id="1495686758">
      <w:bodyDiv w:val="1"/>
      <w:marLeft w:val="0"/>
      <w:marRight w:val="0"/>
      <w:marTop w:val="0"/>
      <w:marBottom w:val="0"/>
      <w:divBdr>
        <w:top w:val="none" w:sz="0" w:space="0" w:color="auto"/>
        <w:left w:val="none" w:sz="0" w:space="0" w:color="auto"/>
        <w:bottom w:val="none" w:sz="0" w:space="0" w:color="auto"/>
        <w:right w:val="none" w:sz="0" w:space="0" w:color="auto"/>
      </w:divBdr>
    </w:div>
    <w:div w:id="1507403146">
      <w:bodyDiv w:val="1"/>
      <w:marLeft w:val="0"/>
      <w:marRight w:val="0"/>
      <w:marTop w:val="0"/>
      <w:marBottom w:val="0"/>
      <w:divBdr>
        <w:top w:val="none" w:sz="0" w:space="0" w:color="auto"/>
        <w:left w:val="none" w:sz="0" w:space="0" w:color="auto"/>
        <w:bottom w:val="none" w:sz="0" w:space="0" w:color="auto"/>
        <w:right w:val="none" w:sz="0" w:space="0" w:color="auto"/>
      </w:divBdr>
    </w:div>
    <w:div w:id="1512456237">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627661980">
      <w:bodyDiv w:val="1"/>
      <w:marLeft w:val="0"/>
      <w:marRight w:val="0"/>
      <w:marTop w:val="0"/>
      <w:marBottom w:val="0"/>
      <w:divBdr>
        <w:top w:val="none" w:sz="0" w:space="0" w:color="auto"/>
        <w:left w:val="none" w:sz="0" w:space="0" w:color="auto"/>
        <w:bottom w:val="none" w:sz="0" w:space="0" w:color="auto"/>
        <w:right w:val="none" w:sz="0" w:space="0" w:color="auto"/>
      </w:divBdr>
    </w:div>
    <w:div w:id="1631133735">
      <w:bodyDiv w:val="1"/>
      <w:marLeft w:val="0"/>
      <w:marRight w:val="0"/>
      <w:marTop w:val="0"/>
      <w:marBottom w:val="0"/>
      <w:divBdr>
        <w:top w:val="none" w:sz="0" w:space="0" w:color="auto"/>
        <w:left w:val="none" w:sz="0" w:space="0" w:color="auto"/>
        <w:bottom w:val="none" w:sz="0" w:space="0" w:color="auto"/>
        <w:right w:val="none" w:sz="0" w:space="0" w:color="auto"/>
      </w:divBdr>
    </w:div>
    <w:div w:id="1663656374">
      <w:bodyDiv w:val="1"/>
      <w:marLeft w:val="0"/>
      <w:marRight w:val="0"/>
      <w:marTop w:val="0"/>
      <w:marBottom w:val="0"/>
      <w:divBdr>
        <w:top w:val="none" w:sz="0" w:space="0" w:color="auto"/>
        <w:left w:val="none" w:sz="0" w:space="0" w:color="auto"/>
        <w:bottom w:val="none" w:sz="0" w:space="0" w:color="auto"/>
        <w:right w:val="none" w:sz="0" w:space="0" w:color="auto"/>
      </w:divBdr>
    </w:div>
    <w:div w:id="1678118600">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770855837">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1874614501">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esdoc.unesco.org/images/0014/001471/147170E.pdf" TargetMode="External"/><Relationship Id="rId21" Type="http://schemas.openxmlformats.org/officeDocument/2006/relationships/hyperlink" Target="http://dx.doi.org/10.1016/S0006-3207(97)00169-9" TargetMode="External"/><Relationship Id="rId22" Type="http://schemas.openxmlformats.org/officeDocument/2006/relationships/hyperlink" Target="http://refbase.iecolab.es/files/bonet/2010/2905_Bonet_etal2010.pdf" TargetMode="External"/><Relationship Id="rId23" Type="http://schemas.openxmlformats.org/officeDocument/2006/relationships/hyperlink" Target="http://dx.doi.org/10.1016/j.biocon.2013.12.007" TargetMode="External"/><Relationship Id="rId24" Type="http://schemas.openxmlformats.org/officeDocument/2006/relationships/hyperlink" Target="http://CRAN.R-project.org/package=Taxonstand" TargetMode="External"/><Relationship Id="rId25" Type="http://schemas.openxmlformats.org/officeDocument/2006/relationships/hyperlink" Target="https://dx.doi.org/10.12688/f1000research.2-191.v2" TargetMode="External"/><Relationship Id="rId26" Type="http://schemas.openxmlformats.org/officeDocument/2006/relationships/hyperlink" Target="https://github.com/ropensci/taxize" TargetMode="External"/><Relationship Id="rId27" Type="http://schemas.openxmlformats.org/officeDocument/2006/relationships/hyperlink" Target="http://www.gbif.org/orc/?doc_id=1262" TargetMode="External"/><Relationship Id="rId28" Type="http://schemas.openxmlformats.org/officeDocument/2006/relationships/hyperlink" Target="http://www.gbif.org/orc/?doc_id=1229" TargetMode="External"/><Relationship Id="rId29" Type="http://schemas.openxmlformats.org/officeDocument/2006/relationships/hyperlink" Target="http://www.gbif.org/orc/?doc_id=128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ur-lex.europa.eu/LexUriServ/LexUriServ.do?uri=CELEX:31992L0043:EN:HTML" TargetMode="External"/><Relationship Id="rId31" Type="http://schemas.openxmlformats.org/officeDocument/2006/relationships/hyperlink" Target="http://www.ipni.org" TargetMode="External"/><Relationship Id="rId32" Type="http://schemas.openxmlformats.org/officeDocument/2006/relationships/hyperlink" Target="https://dx.doi.org/10.1080/11263500601153560" TargetMode="External"/><Relationship Id="rId9" Type="http://schemas.openxmlformats.org/officeDocument/2006/relationships/hyperlink" Target="http://www.gbif.es:8080/ipt/resource.do?r=borreguiles" TargetMode="Externa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 Id="rId33" Type="http://schemas.openxmlformats.org/officeDocument/2006/relationships/hyperlink" Target="http://www.gbif.es/Darwin_test/Darwin_test.php" TargetMode="External"/><Relationship Id="rId34" Type="http://schemas.openxmlformats.org/officeDocument/2006/relationships/hyperlink" Target="http://dx.doi.org/10.1890/0012-9623-93.3.239" TargetMode="External"/><Relationship Id="rId35" Type="http://schemas.openxmlformats.org/officeDocument/2006/relationships/hyperlink" Target="https://dx.doi.org/10.1371/journal.pone.0102623" TargetMode="External"/><Relationship Id="rId36" Type="http://schemas.openxmlformats.org/officeDocument/2006/relationships/hyperlink" Target="http://www.catalogueoflife.org/col" TargetMode="External"/><Relationship Id="rId10" Type="http://schemas.openxmlformats.org/officeDocument/2006/relationships/hyperlink" Target="http://obsnev.es/noticia.html?id=7839" TargetMode="External"/><Relationship Id="rId11" Type="http://schemas.openxmlformats.org/officeDocument/2006/relationships/hyperlink" Target="http://www.gbif.org/dataset/ff7d3d4a-6c31-4876-8339-a1794f7d0316" TargetMode="External"/><Relationship Id="rId12" Type="http://schemas.openxmlformats.org/officeDocument/2006/relationships/hyperlink" Target="http://obsnev.es/linaria.html" TargetMode="External"/><Relationship Id="rId13" Type="http://schemas.openxmlformats.org/officeDocument/2006/relationships/hyperlink" Target="http://obsnev.es" TargetMode="External"/><Relationship Id="rId14" Type="http://schemas.openxmlformats.org/officeDocument/2006/relationships/hyperlink" Target="http://wiki.obsnev.es" TargetMode="External"/><Relationship Id="rId15" Type="http://schemas.openxmlformats.org/officeDocument/2006/relationships/hyperlink" Target="http://www.ms-monina.eu" TargetMode="External"/><Relationship Id="rId16" Type="http://schemas.openxmlformats.org/officeDocument/2006/relationships/hyperlink" Target="http://www.gbif.es:8080/ipt/resource.do?r=borreguiles" TargetMode="External"/><Relationship Id="rId17" Type="http://schemas.openxmlformats.org/officeDocument/2006/relationships/hyperlink" Target="http://www.pastoresmonte.org/dl94" TargetMode="External"/><Relationship Id="rId18" Type="http://schemas.openxmlformats.org/officeDocument/2006/relationships/hyperlink" Target="http://www.revistaecosistemas.net/index.php/ecosistemas/article/view/46" TargetMode="External"/><Relationship Id="rId19" Type="http://schemas.openxmlformats.org/officeDocument/2006/relationships/hyperlink" Target="http://refbase.iecolab.es/files/aspizua/2014/2714_Aspizua_etal2014.pdf" TargetMode="External"/><Relationship Id="rId37" Type="http://schemas.openxmlformats.org/officeDocument/2006/relationships/hyperlink" Target="http://lib.icimod.org/record/26505/files/c_attachment_601_5624.pdf" TargetMode="External"/><Relationship Id="rId38" Type="http://schemas.openxmlformats.org/officeDocument/2006/relationships/hyperlink" Target="https://dx.doi.org/10.1007/BF00052021" TargetMode="External"/><Relationship Id="rId39" Type="http://schemas.openxmlformats.org/officeDocument/2006/relationships/hyperlink" Target="https://dx.doi.org/10.1111/j.1654-1103.2007.tb02592.x" TargetMode="External"/><Relationship Id="rId40" Type="http://schemas.openxmlformats.org/officeDocument/2006/relationships/hyperlink" Target="http://rs.tdwg.org/dwc/terms/" TargetMode="External"/><Relationship Id="rId41" Type="http://schemas.openxmlformats.org/officeDocument/2006/relationships/hyperlink" Target="https://dx.doi.org/10.1371/journal.pone.0029715" TargetMode="External"/><Relationship Id="rId42" Type="http://schemas.openxmlformats.org/officeDocument/2006/relationships/hyperlink" Target="http://reddeparquesnacionales.mma.es/parques/rcg/html/rcg_boletin_01.htm"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B2223-C479-7544-A13E-635B8D83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6281</Words>
  <Characters>34551</Characters>
  <Application>Microsoft Macintosh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Antonio J.</cp:lastModifiedBy>
  <cp:revision>10</cp:revision>
  <cp:lastPrinted>2014-11-20T07:46:00Z</cp:lastPrinted>
  <dcterms:created xsi:type="dcterms:W3CDTF">2015-01-23T11:26:00Z</dcterms:created>
  <dcterms:modified xsi:type="dcterms:W3CDTF">2015-01-30T09:04:00Z</dcterms:modified>
</cp:coreProperties>
</file>